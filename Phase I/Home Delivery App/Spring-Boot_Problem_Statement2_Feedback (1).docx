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90871" w14:textId="77777777" w:rsidR="00176E19" w:rsidRDefault="000D5352">
      <w:pPr>
        <w:pStyle w:val="Heading1"/>
        <w:spacing w:after="74"/>
        <w:ind w:left="14"/>
        <w:rPr>
          <w:ins w:id="0" w:author="Sushma" w:date="2022-08-24T15:04:00Z"/>
        </w:rPr>
      </w:pPr>
      <w:r>
        <w:t xml:space="preserve">Home Delivery Application </w:t>
      </w:r>
    </w:p>
    <w:p w14:paraId="1830D2AD" w14:textId="10A2E49D" w:rsidR="00A1008C" w:rsidRDefault="000D5352">
      <w:pPr>
        <w:pStyle w:val="Heading1"/>
        <w:spacing w:after="74"/>
        <w:ind w:left="14"/>
      </w:pPr>
      <w:r>
        <w:t>Question Scenario</w:t>
      </w:r>
      <w:r>
        <w:rPr>
          <w:color w:val="000000"/>
        </w:rPr>
        <w:t xml:space="preserve"> </w:t>
      </w:r>
    </w:p>
    <w:p w14:paraId="240F0753" w14:textId="77777777" w:rsidR="00A1008C" w:rsidRDefault="000D5352">
      <w:pPr>
        <w:spacing w:after="149"/>
        <w:ind w:left="4" w:right="531" w:firstLine="720"/>
      </w:pPr>
      <w:r>
        <w:t xml:space="preserve">The </w:t>
      </w:r>
      <w:r>
        <w:rPr>
          <w:b/>
          <w:i/>
        </w:rPr>
        <w:t>Home Delivery Application</w:t>
      </w:r>
      <w:r>
        <w:t xml:space="preserve"> is built using Spring Boot</w:t>
      </w:r>
      <w:r>
        <w:rPr>
          <w:i/>
        </w:rPr>
        <w:t>.</w:t>
      </w:r>
      <w:r>
        <w:t xml:space="preserve"> The application is used to deliver the products to customer safely to their addresses. The application consists of 3 entities; Delivery Guy Details, User and Delivery Address. </w:t>
      </w:r>
    </w:p>
    <w:p w14:paraId="446369F4" w14:textId="7D10F03F" w:rsidR="00463ED5" w:rsidRDefault="000D5352" w:rsidP="00463ED5">
      <w:pPr>
        <w:spacing w:after="170"/>
        <w:ind w:left="4" w:right="531" w:firstLine="360"/>
        <w:rPr>
          <w:ins w:id="1" w:author="Sushma" w:date="2022-08-24T18:28:00Z"/>
        </w:rPr>
      </w:pPr>
      <w:commentRangeStart w:id="2"/>
      <w:del w:id="3" w:author="Sushma" w:date="2022-08-24T18:29:00Z">
        <w:r w:rsidDel="00463ED5">
          <w:delText xml:space="preserve">Admin wants to check the availability of delivery guy to assign him the delivery. </w:delText>
        </w:r>
        <w:commentRangeEnd w:id="2"/>
        <w:r w:rsidR="00A85A32" w:rsidDel="00463ED5">
          <w:rPr>
            <w:rStyle w:val="CommentReference"/>
          </w:rPr>
          <w:commentReference w:id="2"/>
        </w:r>
      </w:del>
      <w:commentRangeStart w:id="4"/>
      <w:ins w:id="5" w:author="Sushma" w:date="2022-08-24T18:28:00Z">
        <w:r w:rsidR="00463ED5">
          <w:t>Admin</w:t>
        </w:r>
        <w:commentRangeEnd w:id="4"/>
        <w:r w:rsidR="00463ED5">
          <w:rPr>
            <w:rStyle w:val="CommentReference"/>
          </w:rPr>
          <w:commentReference w:id="4"/>
        </w:r>
        <w:r w:rsidR="00463ED5">
          <w:t xml:space="preserve"> wants to assign the delivery of user </w:t>
        </w:r>
      </w:ins>
      <w:ins w:id="6" w:author="Sushma" w:date="2022-08-24T18:30:00Z">
        <w:r w:rsidR="00463ED5" w:rsidRPr="00463ED5">
          <w:rPr>
            <w:b/>
            <w:i/>
            <w:color w:val="212121"/>
            <w:spacing w:val="3"/>
            <w:shd w:val="clear" w:color="auto" w:fill="F5F5F5"/>
            <w:rPrChange w:id="7" w:author="Sushma" w:date="2022-08-24T18:31:00Z">
              <w:rPr>
                <w:rFonts w:ascii="Segoe UI" w:hAnsi="Segoe UI" w:cs="Segoe UI"/>
                <w:color w:val="212121"/>
                <w:spacing w:val="3"/>
                <w:sz w:val="30"/>
                <w:szCs w:val="30"/>
                <w:shd w:val="clear" w:color="auto" w:fill="F5F5F5"/>
              </w:rPr>
            </w:rPrChange>
          </w:rPr>
          <w:t>Robert</w:t>
        </w:r>
      </w:ins>
      <w:ins w:id="8" w:author="Sushma" w:date="2022-08-24T18:31:00Z">
        <w:r w:rsidR="00463ED5">
          <w:rPr>
            <w:b/>
            <w:color w:val="212121"/>
            <w:spacing w:val="3"/>
            <w:shd w:val="clear" w:color="auto" w:fill="F5F5F5"/>
          </w:rPr>
          <w:t xml:space="preserve"> </w:t>
        </w:r>
      </w:ins>
      <w:ins w:id="9" w:author="Sushma" w:date="2022-08-24T18:28:00Z">
        <w:r w:rsidR="00463ED5" w:rsidRPr="00463ED5">
          <w:rPr>
            <w:b/>
            <w:rPrChange w:id="10" w:author="Sushma" w:date="2022-08-24T18:31:00Z">
              <w:rPr/>
            </w:rPrChange>
          </w:rPr>
          <w:t>to</w:t>
        </w:r>
        <w:r w:rsidR="00463ED5">
          <w:t xml:space="preserve"> a delivery person whose name is </w:t>
        </w:r>
      </w:ins>
      <w:ins w:id="11" w:author="Sushma" w:date="2022-08-24T18:30:00Z">
        <w:r w:rsidR="00463ED5" w:rsidRPr="00463ED5">
          <w:rPr>
            <w:b/>
            <w:i/>
            <w:color w:val="212121"/>
            <w:spacing w:val="3"/>
            <w:shd w:val="clear" w:color="auto" w:fill="FFFFFF"/>
            <w:rPrChange w:id="12" w:author="Sushma" w:date="2022-08-24T18:32:00Z">
              <w:rPr>
                <w:rFonts w:ascii="Segoe UI" w:hAnsi="Segoe UI" w:cs="Segoe UI"/>
                <w:color w:val="212121"/>
                <w:spacing w:val="3"/>
                <w:sz w:val="30"/>
                <w:szCs w:val="30"/>
                <w:shd w:val="clear" w:color="auto" w:fill="FFFFFF"/>
              </w:rPr>
            </w:rPrChange>
          </w:rPr>
          <w:t>James</w:t>
        </w:r>
      </w:ins>
      <w:ins w:id="13" w:author="Sushma" w:date="2022-08-24T18:28:00Z">
        <w:r w:rsidR="00463ED5">
          <w:rPr>
            <w:b/>
            <w:i/>
          </w:rPr>
          <w:t xml:space="preserve">. </w:t>
        </w:r>
        <w:r w:rsidR="00463ED5">
          <w:t>He wants the order to be delivered between</w:t>
        </w:r>
        <w:r w:rsidR="00463ED5">
          <w:rPr>
            <w:b/>
            <w:i/>
          </w:rPr>
          <w:t xml:space="preserve"> 5:00 PM </w:t>
        </w:r>
        <w:r w:rsidR="00463ED5">
          <w:t>to</w:t>
        </w:r>
        <w:r w:rsidR="00463ED5">
          <w:rPr>
            <w:b/>
            <w:i/>
          </w:rPr>
          <w:t xml:space="preserve"> 8:00 PM.</w:t>
        </w:r>
        <w:r w:rsidR="00463ED5">
          <w:t xml:space="preserve"> For that, he needs to check the </w:t>
        </w:r>
        <w:r w:rsidR="00463ED5">
          <w:rPr>
            <w:b/>
            <w:i/>
          </w:rPr>
          <w:t>availability</w:t>
        </w:r>
        <w:r w:rsidR="00463ED5">
          <w:t xml:space="preserve"> of </w:t>
        </w:r>
      </w:ins>
      <w:ins w:id="14" w:author="Sushma" w:date="2022-08-24T18:32:00Z">
        <w:r w:rsidR="00463ED5" w:rsidRPr="00E90BB7">
          <w:rPr>
            <w:b/>
            <w:i/>
            <w:color w:val="212121"/>
            <w:spacing w:val="3"/>
            <w:shd w:val="clear" w:color="auto" w:fill="FFFFFF"/>
          </w:rPr>
          <w:t>James</w:t>
        </w:r>
        <w:r w:rsidR="00463ED5">
          <w:t xml:space="preserve"> </w:t>
        </w:r>
      </w:ins>
      <w:ins w:id="15" w:author="Sushma" w:date="2022-08-24T18:28:00Z">
        <w:r w:rsidR="00463ED5">
          <w:t xml:space="preserve">for the required duration. His availability is from </w:t>
        </w:r>
        <w:r w:rsidR="00463ED5">
          <w:rPr>
            <w:b/>
            <w:i/>
          </w:rPr>
          <w:t xml:space="preserve">4:00 PM </w:t>
        </w:r>
        <w:r w:rsidR="00463ED5">
          <w:t xml:space="preserve">to </w:t>
        </w:r>
        <w:r w:rsidR="00463ED5">
          <w:rPr>
            <w:b/>
            <w:i/>
          </w:rPr>
          <w:t xml:space="preserve">9:00 PM.  </w:t>
        </w:r>
      </w:ins>
    </w:p>
    <w:p w14:paraId="34E4A19D" w14:textId="463F6CAD" w:rsidR="00463ED5" w:rsidRDefault="00463ED5" w:rsidP="00463ED5">
      <w:pPr>
        <w:spacing w:after="170"/>
        <w:ind w:left="4" w:right="531" w:firstLine="360"/>
        <w:rPr>
          <w:ins w:id="16" w:author="Sushma" w:date="2022-08-24T18:28:00Z"/>
        </w:rPr>
      </w:pPr>
      <w:ins w:id="17" w:author="Sushma" w:date="2022-08-24T18:28:00Z">
        <w:r>
          <w:t xml:space="preserve">Since </w:t>
        </w:r>
      </w:ins>
      <w:ins w:id="18" w:author="Sushma" w:date="2022-08-24T18:32:00Z">
        <w:r w:rsidRPr="00E90BB7">
          <w:rPr>
            <w:b/>
            <w:i/>
            <w:color w:val="212121"/>
            <w:spacing w:val="3"/>
            <w:shd w:val="clear" w:color="auto" w:fill="FFFFFF"/>
          </w:rPr>
          <w:t>James</w:t>
        </w:r>
        <w:r>
          <w:t xml:space="preserve"> </w:t>
        </w:r>
      </w:ins>
      <w:ins w:id="19" w:author="Sushma" w:date="2022-08-24T18:28:00Z">
        <w:r>
          <w:t xml:space="preserve">is available, assign the delivery to him and change his availability to </w:t>
        </w:r>
        <w:r>
          <w:rPr>
            <w:b/>
            <w:i/>
          </w:rPr>
          <w:t xml:space="preserve">8:00 PM </w:t>
        </w:r>
        <w:r>
          <w:t xml:space="preserve">to </w:t>
        </w:r>
        <w:r>
          <w:rPr>
            <w:b/>
            <w:i/>
          </w:rPr>
          <w:t xml:space="preserve">01:00 AM </w:t>
        </w:r>
        <w:r>
          <w:t xml:space="preserve">(Since his total duration of availability is </w:t>
        </w:r>
        <w:r>
          <w:rPr>
            <w:b/>
            <w:i/>
          </w:rPr>
          <w:t>5 hours</w:t>
        </w:r>
        <w:r>
          <w:t xml:space="preserve">). Return the response which contains the details of </w:t>
        </w:r>
      </w:ins>
      <w:ins w:id="20" w:author="Sushma" w:date="2022-08-24T18:31:00Z">
        <w:r w:rsidRPr="00E90BB7">
          <w:rPr>
            <w:b/>
            <w:i/>
            <w:color w:val="212121"/>
            <w:spacing w:val="3"/>
            <w:shd w:val="clear" w:color="auto" w:fill="F5F5F5"/>
          </w:rPr>
          <w:t>Robert</w:t>
        </w:r>
        <w:r>
          <w:rPr>
            <w:b/>
            <w:color w:val="212121"/>
            <w:spacing w:val="3"/>
            <w:shd w:val="clear" w:color="auto" w:fill="F5F5F5"/>
          </w:rPr>
          <w:t xml:space="preserve"> </w:t>
        </w:r>
      </w:ins>
      <w:ins w:id="21" w:author="Sushma" w:date="2022-08-24T18:28:00Z">
        <w:r>
          <w:t xml:space="preserve">and </w:t>
        </w:r>
      </w:ins>
      <w:ins w:id="22" w:author="Sushma" w:date="2022-08-24T18:32:00Z">
        <w:r w:rsidRPr="00E90BB7">
          <w:rPr>
            <w:b/>
            <w:i/>
            <w:color w:val="212121"/>
            <w:spacing w:val="3"/>
            <w:shd w:val="clear" w:color="auto" w:fill="FFFFFF"/>
          </w:rPr>
          <w:t>James</w:t>
        </w:r>
      </w:ins>
      <w:ins w:id="23" w:author="Sushma" w:date="2022-08-24T18:28:00Z">
        <w:r>
          <w:rPr>
            <w:b/>
            <w:i/>
          </w:rPr>
          <w:t>.</w:t>
        </w:r>
        <w:r>
          <w:t xml:space="preserve"> </w:t>
        </w:r>
      </w:ins>
    </w:p>
    <w:p w14:paraId="4218D40F" w14:textId="3AB22DFA" w:rsidR="00463ED5" w:rsidRDefault="00463ED5" w:rsidP="00463ED5">
      <w:pPr>
        <w:spacing w:after="170"/>
        <w:ind w:left="4" w:right="531" w:firstLine="360"/>
        <w:rPr>
          <w:ins w:id="24" w:author="Sushma" w:date="2022-08-24T18:28:00Z"/>
        </w:rPr>
      </w:pPr>
      <w:ins w:id="25" w:author="Sushma" w:date="2022-08-24T18:28:00Z">
        <w:r>
          <w:t xml:space="preserve">If </w:t>
        </w:r>
      </w:ins>
      <w:ins w:id="26" w:author="Sushma" w:date="2022-08-24T18:32:00Z">
        <w:r w:rsidRPr="00E90BB7">
          <w:rPr>
            <w:b/>
            <w:i/>
            <w:color w:val="212121"/>
            <w:spacing w:val="3"/>
            <w:shd w:val="clear" w:color="auto" w:fill="FFFFFF"/>
          </w:rPr>
          <w:t>James</w:t>
        </w:r>
        <w:r>
          <w:t xml:space="preserve"> </w:t>
        </w:r>
      </w:ins>
      <w:ins w:id="27" w:author="Sushma" w:date="2022-08-24T18:28:00Z">
        <w:r>
          <w:t xml:space="preserve">is not available, admin has to assign the delivery to others. For that, he needs to check whether or not the location of others is same as </w:t>
        </w:r>
      </w:ins>
      <w:ins w:id="28" w:author="Sushma" w:date="2022-08-24T18:32:00Z">
        <w:r w:rsidRPr="00E90BB7">
          <w:rPr>
            <w:b/>
            <w:i/>
            <w:color w:val="212121"/>
            <w:spacing w:val="3"/>
            <w:shd w:val="clear" w:color="auto" w:fill="F5F5F5"/>
          </w:rPr>
          <w:t>Robert</w:t>
        </w:r>
        <w:r>
          <w:rPr>
            <w:b/>
            <w:i/>
            <w:color w:val="212121"/>
            <w:spacing w:val="3"/>
            <w:shd w:val="clear" w:color="auto" w:fill="F5F5F5"/>
          </w:rPr>
          <w:t>’s</w:t>
        </w:r>
        <w:r>
          <w:rPr>
            <w:b/>
            <w:color w:val="212121"/>
            <w:spacing w:val="3"/>
            <w:shd w:val="clear" w:color="auto" w:fill="F5F5F5"/>
          </w:rPr>
          <w:t xml:space="preserve"> </w:t>
        </w:r>
      </w:ins>
      <w:ins w:id="29" w:author="Sushma" w:date="2022-08-24T18:28:00Z">
        <w:r>
          <w:t xml:space="preserve">delivery address, also their availability. If he finds any delivery person with required criteria assign the delivery to him and change his </w:t>
        </w:r>
        <w:r>
          <w:rPr>
            <w:b/>
            <w:i/>
          </w:rPr>
          <w:t>availability</w:t>
        </w:r>
        <w:r>
          <w:t xml:space="preserve">. If he finds multiple delivery guys with required criteria, assign the delivery to the person </w:t>
        </w:r>
        <w:r>
          <w:rPr>
            <w:color w:val="252525"/>
          </w:rPr>
          <w:t xml:space="preserve">with the highest </w:t>
        </w:r>
        <w:r>
          <w:rPr>
            <w:b/>
            <w:i/>
            <w:color w:val="252525"/>
          </w:rPr>
          <w:t>ratings</w:t>
        </w:r>
        <w:r>
          <w:t xml:space="preserve">. Return the response which contains the details of </w:t>
        </w:r>
      </w:ins>
      <w:ins w:id="30" w:author="Sushma" w:date="2022-08-24T18:32:00Z">
        <w:r w:rsidRPr="00E90BB7">
          <w:rPr>
            <w:b/>
            <w:i/>
            <w:color w:val="212121"/>
            <w:spacing w:val="3"/>
            <w:shd w:val="clear" w:color="auto" w:fill="F5F5F5"/>
          </w:rPr>
          <w:t>Robert</w:t>
        </w:r>
        <w:r>
          <w:rPr>
            <w:b/>
            <w:i/>
            <w:color w:val="212121"/>
            <w:spacing w:val="3"/>
            <w:shd w:val="clear" w:color="auto" w:fill="F5F5F5"/>
          </w:rPr>
          <w:t>’s</w:t>
        </w:r>
        <w:r>
          <w:rPr>
            <w:b/>
            <w:color w:val="212121"/>
            <w:spacing w:val="3"/>
            <w:shd w:val="clear" w:color="auto" w:fill="F5F5F5"/>
          </w:rPr>
          <w:t xml:space="preserve"> </w:t>
        </w:r>
      </w:ins>
      <w:ins w:id="31" w:author="Sushma" w:date="2022-08-24T18:28:00Z">
        <w:r>
          <w:t xml:space="preserve">and </w:t>
        </w:r>
        <w:r>
          <w:rPr>
            <w:b/>
            <w:i/>
          </w:rPr>
          <w:t>Delivery</w:t>
        </w:r>
        <w:r>
          <w:t xml:space="preserve"> </w:t>
        </w:r>
        <w:r>
          <w:rPr>
            <w:b/>
            <w:i/>
          </w:rPr>
          <w:t>Guy.</w:t>
        </w:r>
        <w:r>
          <w:t xml:space="preserve"> </w:t>
        </w:r>
      </w:ins>
    </w:p>
    <w:p w14:paraId="4D8C1CFD" w14:textId="77777777" w:rsidR="00463ED5" w:rsidRDefault="00463ED5" w:rsidP="00463ED5">
      <w:pPr>
        <w:spacing w:after="9"/>
        <w:ind w:left="4" w:right="531" w:firstLine="360"/>
        <w:rPr>
          <w:ins w:id="32" w:author="Sushma" w:date="2022-08-24T18:28:00Z"/>
        </w:rPr>
      </w:pPr>
      <w:ins w:id="33" w:author="Sushma" w:date="2022-08-24T18:28:00Z">
        <w:r>
          <w:t xml:space="preserve">If there are no delivery guys available for requirement, throw an exception with the message saying, </w:t>
        </w:r>
      </w:ins>
    </w:p>
    <w:p w14:paraId="1340F213" w14:textId="70F396D9" w:rsidR="00463ED5" w:rsidRDefault="00463ED5" w:rsidP="00463ED5">
      <w:pPr>
        <w:spacing w:after="0" w:line="259" w:lineRule="auto"/>
        <w:ind w:left="14" w:right="0"/>
        <w:jc w:val="left"/>
        <w:rPr>
          <w:ins w:id="34" w:author="Sushma" w:date="2022-08-24T18:29:00Z"/>
          <w:b/>
          <w:color w:val="1F3864"/>
        </w:rPr>
      </w:pPr>
      <w:ins w:id="35" w:author="Sushma" w:date="2022-08-24T18:28:00Z">
        <w:r>
          <w:rPr>
            <w:b/>
            <w:color w:val="1F3864"/>
          </w:rPr>
          <w:t xml:space="preserve">Sorry...! </w:t>
        </w:r>
      </w:ins>
      <w:ins w:id="36" w:author="Sushma" w:date="2022-08-24T18:32:00Z">
        <w:r w:rsidRPr="00463ED5">
          <w:rPr>
            <w:b/>
            <w:color w:val="212121"/>
            <w:spacing w:val="3"/>
            <w:shd w:val="clear" w:color="auto" w:fill="FFFFFF"/>
            <w:rPrChange w:id="37" w:author="Sushma" w:date="2022-08-24T18:32:00Z">
              <w:rPr>
                <w:b/>
                <w:i/>
                <w:color w:val="212121"/>
                <w:spacing w:val="3"/>
                <w:shd w:val="clear" w:color="auto" w:fill="FFFFFF"/>
              </w:rPr>
            </w:rPrChange>
          </w:rPr>
          <w:t>James</w:t>
        </w:r>
        <w:r>
          <w:rPr>
            <w:b/>
            <w:color w:val="1F3864"/>
          </w:rPr>
          <w:t xml:space="preserve"> </w:t>
        </w:r>
      </w:ins>
      <w:ins w:id="38" w:author="Sushma" w:date="2022-08-24T18:28:00Z">
        <w:r>
          <w:rPr>
            <w:b/>
            <w:color w:val="1F3864"/>
          </w:rPr>
          <w:t xml:space="preserve">is already occupied with other delivery. We are unable to assign delivery of your product to other delivery persons also right now.  </w:t>
        </w:r>
      </w:ins>
    </w:p>
    <w:p w14:paraId="27FFD3B4" w14:textId="77777777" w:rsidR="00463ED5" w:rsidRDefault="00463ED5" w:rsidP="00463ED5">
      <w:pPr>
        <w:spacing w:after="0" w:line="259" w:lineRule="auto"/>
        <w:ind w:left="14" w:right="0"/>
        <w:jc w:val="left"/>
        <w:rPr>
          <w:ins w:id="39" w:author="Sushma" w:date="2022-08-24T18:28:00Z"/>
        </w:rPr>
      </w:pPr>
    </w:p>
    <w:p w14:paraId="113F4C6B" w14:textId="4FDD2D97" w:rsidR="00463ED5" w:rsidDel="00463ED5" w:rsidRDefault="00463ED5">
      <w:pPr>
        <w:spacing w:after="203"/>
        <w:ind w:left="14" w:right="531"/>
        <w:rPr>
          <w:del w:id="40" w:author="Sushma" w:date="2022-08-24T18:28:00Z"/>
        </w:rPr>
      </w:pPr>
    </w:p>
    <w:p w14:paraId="4FE8E2BA" w14:textId="4C634C82" w:rsidR="00A1008C" w:rsidDel="00463ED5" w:rsidRDefault="000D5352" w:rsidP="00463ED5">
      <w:pPr>
        <w:numPr>
          <w:ilvl w:val="0"/>
          <w:numId w:val="1"/>
        </w:numPr>
        <w:ind w:left="29" w:right="531"/>
        <w:rPr>
          <w:del w:id="41" w:author="Sushma" w:date="2022-08-24T18:29:00Z"/>
        </w:rPr>
        <w:pPrChange w:id="42" w:author="Sushma" w:date="2022-08-24T18:29:00Z">
          <w:pPr>
            <w:numPr>
              <w:numId w:val="1"/>
            </w:numPr>
            <w:ind w:left="364" w:right="531" w:hanging="360"/>
          </w:pPr>
        </w:pPrChange>
      </w:pPr>
      <w:del w:id="43" w:author="Sushma" w:date="2022-08-24T18:29:00Z">
        <w:r w:rsidDel="00463ED5">
          <w:delText xml:space="preserve">Check if the </w:delText>
        </w:r>
        <w:r w:rsidDel="00463ED5">
          <w:rPr>
            <w:b/>
            <w:i/>
          </w:rPr>
          <w:delText>Delivery</w:delText>
        </w:r>
        <w:r w:rsidDel="00463ED5">
          <w:delText xml:space="preserve"> </w:delText>
        </w:r>
        <w:r w:rsidDel="00463ED5">
          <w:rPr>
            <w:b/>
            <w:i/>
          </w:rPr>
          <w:delText>Guy</w:delText>
        </w:r>
        <w:r w:rsidDel="00463ED5">
          <w:delText xml:space="preserve"> is available for the duration between </w:delText>
        </w:r>
        <w:r w:rsidDel="00463ED5">
          <w:rPr>
            <w:b/>
            <w:i/>
          </w:rPr>
          <w:delText>‘m’</w:delText>
        </w:r>
        <w:r w:rsidDel="00463ED5">
          <w:delText xml:space="preserve"> and </w:delText>
        </w:r>
        <w:r w:rsidDel="00463ED5">
          <w:rPr>
            <w:b/>
            <w:i/>
          </w:rPr>
          <w:delText>‘n’</w:delText>
        </w:r>
        <w:r w:rsidDel="00463ED5">
          <w:delText xml:space="preserve">. If he is available, assign the delivery of given </w:delText>
        </w:r>
        <w:r w:rsidDel="00463ED5">
          <w:rPr>
            <w:b/>
            <w:i/>
          </w:rPr>
          <w:delText>User</w:delText>
        </w:r>
        <w:r w:rsidDel="00463ED5">
          <w:delText xml:space="preserve"> to him and update his </w:delText>
        </w:r>
        <w:r w:rsidDel="00463ED5">
          <w:rPr>
            <w:b/>
            <w:i/>
          </w:rPr>
          <w:delText>availableFrom</w:delText>
        </w:r>
        <w:r w:rsidDel="00463ED5">
          <w:delText xml:space="preserve"> to </w:delText>
        </w:r>
        <w:r w:rsidDel="00463ED5">
          <w:rPr>
            <w:b/>
            <w:i/>
          </w:rPr>
          <w:delText>‘n’</w:delText>
        </w:r>
        <w:r w:rsidDel="00463ED5">
          <w:delText xml:space="preserve"> and </w:delText>
        </w:r>
        <w:r w:rsidDel="00463ED5">
          <w:rPr>
            <w:b/>
            <w:i/>
          </w:rPr>
          <w:delText>availableTo</w:delText>
        </w:r>
        <w:r w:rsidDel="00463ED5">
          <w:delText xml:space="preserve"> to </w:delText>
        </w:r>
        <w:r w:rsidDel="00463ED5">
          <w:rPr>
            <w:b/>
            <w:i/>
          </w:rPr>
          <w:delText>‘n+x’</w:delText>
        </w:r>
        <w:r w:rsidDel="00463ED5">
          <w:delText xml:space="preserve">. </w:delText>
        </w:r>
        <w:r w:rsidDel="00463ED5">
          <w:rPr>
            <w:b/>
            <w:i/>
          </w:rPr>
          <w:delText xml:space="preserve">‘x’ </w:delText>
        </w:r>
        <w:r w:rsidDel="00463ED5">
          <w:delText>is the total duration of availability of</w:delText>
        </w:r>
        <w:r w:rsidDel="00463ED5">
          <w:rPr>
            <w:b/>
            <w:i/>
          </w:rPr>
          <w:delText xml:space="preserve"> Delivery</w:delText>
        </w:r>
        <w:r w:rsidDel="00463ED5">
          <w:delText xml:space="preserve"> </w:delText>
        </w:r>
        <w:r w:rsidDel="00463ED5">
          <w:rPr>
            <w:b/>
            <w:i/>
          </w:rPr>
          <w:delText>Guy</w:delText>
        </w:r>
        <w:r w:rsidDel="00463ED5">
          <w:delText xml:space="preserve">. Return the response with </w:delText>
        </w:r>
        <w:r w:rsidDel="00463ED5">
          <w:rPr>
            <w:b/>
            <w:i/>
          </w:rPr>
          <w:delText>User</w:delText>
        </w:r>
        <w:r w:rsidDel="00463ED5">
          <w:delText xml:space="preserve"> and </w:delText>
        </w:r>
        <w:r w:rsidDel="00463ED5">
          <w:rPr>
            <w:b/>
            <w:i/>
          </w:rPr>
          <w:delText>Delivery</w:delText>
        </w:r>
        <w:r w:rsidDel="00463ED5">
          <w:delText xml:space="preserve"> </w:delText>
        </w:r>
        <w:r w:rsidDel="00463ED5">
          <w:rPr>
            <w:b/>
            <w:i/>
          </w:rPr>
          <w:delText>Guy</w:delText>
        </w:r>
        <w:r w:rsidDel="00463ED5">
          <w:delText xml:space="preserve"> details. </w:delText>
        </w:r>
      </w:del>
    </w:p>
    <w:p w14:paraId="344EE5B1" w14:textId="4880E98C" w:rsidR="00A1008C" w:rsidDel="00463ED5" w:rsidRDefault="000D5352" w:rsidP="00463ED5">
      <w:pPr>
        <w:numPr>
          <w:ilvl w:val="0"/>
          <w:numId w:val="1"/>
        </w:numPr>
        <w:ind w:left="29" w:right="531"/>
        <w:rPr>
          <w:del w:id="44" w:author="Sushma" w:date="2022-08-24T18:29:00Z"/>
        </w:rPr>
        <w:pPrChange w:id="45" w:author="Sushma" w:date="2022-08-24T18:29:00Z">
          <w:pPr>
            <w:numPr>
              <w:numId w:val="1"/>
            </w:numPr>
            <w:ind w:left="364" w:right="531" w:hanging="360"/>
          </w:pPr>
        </w:pPrChange>
      </w:pPr>
      <w:del w:id="46" w:author="Sushma" w:date="2022-08-24T18:29:00Z">
        <w:r w:rsidDel="00463ED5">
          <w:delText xml:space="preserve">If he is not available, check if any other delivery guy of same delivery location with required duration is available and assign the delivery of given </w:delText>
        </w:r>
        <w:r w:rsidDel="00463ED5">
          <w:rPr>
            <w:b/>
            <w:i/>
          </w:rPr>
          <w:delText>User</w:delText>
        </w:r>
        <w:r w:rsidDel="00463ED5">
          <w:delText xml:space="preserve"> to him and update his availability as mentioned in point 1. Return the response with </w:delText>
        </w:r>
        <w:r w:rsidDel="00463ED5">
          <w:rPr>
            <w:b/>
            <w:i/>
          </w:rPr>
          <w:delText>User</w:delText>
        </w:r>
        <w:r w:rsidDel="00463ED5">
          <w:delText xml:space="preserve"> and </w:delText>
        </w:r>
        <w:r w:rsidDel="00463ED5">
          <w:rPr>
            <w:b/>
            <w:i/>
          </w:rPr>
          <w:delText>Delivery</w:delText>
        </w:r>
        <w:r w:rsidDel="00463ED5">
          <w:delText xml:space="preserve"> </w:delText>
        </w:r>
        <w:r w:rsidDel="00463ED5">
          <w:rPr>
            <w:b/>
            <w:i/>
          </w:rPr>
          <w:delText>Guy</w:delText>
        </w:r>
        <w:r w:rsidDel="00463ED5">
          <w:delText xml:space="preserve"> details, in the ascending order to their </w:delText>
        </w:r>
        <w:r w:rsidDel="00463ED5">
          <w:rPr>
            <w:b/>
            <w:i/>
          </w:rPr>
          <w:delText>rating.</w:delText>
        </w:r>
        <w:r w:rsidDel="00463ED5">
          <w:delText xml:space="preserve"> </w:delText>
        </w:r>
      </w:del>
    </w:p>
    <w:p w14:paraId="51CE9543" w14:textId="0115C0C6" w:rsidR="00A1008C" w:rsidDel="00463ED5" w:rsidRDefault="000D5352" w:rsidP="00463ED5">
      <w:pPr>
        <w:numPr>
          <w:ilvl w:val="0"/>
          <w:numId w:val="1"/>
        </w:numPr>
        <w:spacing w:after="169"/>
        <w:ind w:left="29" w:right="531"/>
        <w:rPr>
          <w:del w:id="47" w:author="Sushma" w:date="2022-08-24T18:29:00Z"/>
        </w:rPr>
        <w:pPrChange w:id="48" w:author="Sushma" w:date="2022-08-24T18:29:00Z">
          <w:pPr>
            <w:numPr>
              <w:numId w:val="1"/>
            </w:numPr>
            <w:spacing w:after="169"/>
            <w:ind w:left="364" w:right="531" w:hanging="360"/>
          </w:pPr>
        </w:pPrChange>
      </w:pPr>
      <w:del w:id="49" w:author="Sushma" w:date="2022-08-24T18:29:00Z">
        <w:r w:rsidDel="00463ED5">
          <w:delText xml:space="preserve">If no </w:delText>
        </w:r>
        <w:r w:rsidDel="00463ED5">
          <w:rPr>
            <w:b/>
            <w:i/>
          </w:rPr>
          <w:delText>Delivery</w:delText>
        </w:r>
        <w:r w:rsidDel="00463ED5">
          <w:delText xml:space="preserve"> </w:delText>
        </w:r>
        <w:r w:rsidDel="00463ED5">
          <w:rPr>
            <w:b/>
            <w:i/>
          </w:rPr>
          <w:delText>Guy</w:delText>
        </w:r>
        <w:r w:rsidDel="00463ED5">
          <w:delText xml:space="preserve"> is available, throw the </w:delText>
        </w:r>
        <w:r w:rsidDel="00463ED5">
          <w:rPr>
            <w:b/>
            <w:i/>
          </w:rPr>
          <w:delText>Exception</w:delText>
        </w:r>
        <w:r w:rsidDel="00463ED5">
          <w:delText xml:space="preserve"> as mentioned format. </w:delText>
        </w:r>
      </w:del>
    </w:p>
    <w:p w14:paraId="7D40FCA2" w14:textId="3A912780" w:rsidR="00A1008C" w:rsidRDefault="000D5352" w:rsidP="00463ED5">
      <w:pPr>
        <w:spacing w:after="160" w:line="259" w:lineRule="auto"/>
        <w:ind w:right="0"/>
        <w:jc w:val="left"/>
        <w:pPrChange w:id="50" w:author="Sushma" w:date="2022-08-24T18:29:00Z">
          <w:pPr>
            <w:spacing w:after="160" w:line="259" w:lineRule="auto"/>
            <w:ind w:left="19" w:right="0" w:firstLine="0"/>
            <w:jc w:val="left"/>
          </w:pPr>
        </w:pPrChange>
      </w:pPr>
      <w:del w:id="51" w:author="Sushma" w:date="2022-08-24T18:29:00Z">
        <w:r w:rsidDel="00463ED5">
          <w:delText xml:space="preserve"> </w:delText>
        </w:r>
      </w:del>
    </w:p>
    <w:p w14:paraId="4128D620" w14:textId="694EE305" w:rsidR="00A1008C" w:rsidDel="00463ED5" w:rsidRDefault="000D5352" w:rsidP="007E4472">
      <w:pPr>
        <w:spacing w:after="170"/>
        <w:ind w:right="531"/>
        <w:rPr>
          <w:del w:id="52" w:author="Sushma" w:date="2022-08-24T18:28:00Z"/>
        </w:rPr>
        <w:pPrChange w:id="53" w:author="Sushma" w:date="2022-08-24T18:49:00Z">
          <w:pPr>
            <w:spacing w:after="170"/>
            <w:ind w:left="4" w:right="531" w:firstLine="360"/>
          </w:pPr>
        </w:pPrChange>
      </w:pPr>
      <w:commentRangeStart w:id="54"/>
      <w:del w:id="55" w:author="Sushma" w:date="2022-08-24T18:28:00Z">
        <w:r w:rsidDel="00463ED5">
          <w:delText>Admin</w:delText>
        </w:r>
        <w:commentRangeEnd w:id="54"/>
        <w:r w:rsidR="00A85A32" w:rsidDel="00463ED5">
          <w:rPr>
            <w:rStyle w:val="CommentReference"/>
          </w:rPr>
          <w:commentReference w:id="54"/>
        </w:r>
        <w:r w:rsidDel="00463ED5">
          <w:delText xml:space="preserve"> wants to assign the delivery of user </w:delText>
        </w:r>
        <w:commentRangeStart w:id="56"/>
        <w:r w:rsidDel="00463ED5">
          <w:rPr>
            <w:b/>
            <w:i/>
          </w:rPr>
          <w:delText>Geeta</w:delText>
        </w:r>
        <w:r w:rsidDel="00463ED5">
          <w:delText xml:space="preserve"> </w:delText>
        </w:r>
        <w:commentRangeEnd w:id="56"/>
        <w:r w:rsidR="00A85A32" w:rsidDel="00463ED5">
          <w:rPr>
            <w:rStyle w:val="CommentReference"/>
          </w:rPr>
          <w:commentReference w:id="56"/>
        </w:r>
        <w:r w:rsidDel="00463ED5">
          <w:delText xml:space="preserve">to a delivery person whose name is </w:delText>
        </w:r>
        <w:r w:rsidDel="00463ED5">
          <w:rPr>
            <w:b/>
            <w:i/>
          </w:rPr>
          <w:delText xml:space="preserve">Ramesh. </w:delText>
        </w:r>
        <w:r w:rsidDel="00463ED5">
          <w:delText>He wants the order to be delivered between</w:delText>
        </w:r>
        <w:r w:rsidDel="00463ED5">
          <w:rPr>
            <w:b/>
            <w:i/>
          </w:rPr>
          <w:delText xml:space="preserve"> 5:00 PM </w:delText>
        </w:r>
        <w:r w:rsidDel="00463ED5">
          <w:delText>to</w:delText>
        </w:r>
        <w:r w:rsidDel="00463ED5">
          <w:rPr>
            <w:b/>
            <w:i/>
          </w:rPr>
          <w:delText xml:space="preserve"> 8:00 PM.</w:delText>
        </w:r>
        <w:r w:rsidDel="00463ED5">
          <w:delText xml:space="preserve"> For that, he needs to check the </w:delText>
        </w:r>
        <w:r w:rsidDel="00463ED5">
          <w:rPr>
            <w:b/>
            <w:i/>
          </w:rPr>
          <w:delText>availability</w:delText>
        </w:r>
        <w:r w:rsidDel="00463ED5">
          <w:delText xml:space="preserve"> of </w:delText>
        </w:r>
        <w:r w:rsidDel="00463ED5">
          <w:rPr>
            <w:b/>
            <w:i/>
          </w:rPr>
          <w:delText>Ramesh</w:delText>
        </w:r>
        <w:r w:rsidDel="00463ED5">
          <w:delText xml:space="preserve"> for the required duration. His availability is from </w:delText>
        </w:r>
        <w:r w:rsidDel="00463ED5">
          <w:rPr>
            <w:b/>
            <w:i/>
          </w:rPr>
          <w:delText xml:space="preserve">4:00 PM </w:delText>
        </w:r>
        <w:r w:rsidDel="00463ED5">
          <w:delText xml:space="preserve">to </w:delText>
        </w:r>
        <w:r w:rsidDel="00463ED5">
          <w:rPr>
            <w:b/>
            <w:i/>
          </w:rPr>
          <w:delText xml:space="preserve">9:00 PM.  </w:delText>
        </w:r>
      </w:del>
    </w:p>
    <w:p w14:paraId="56AB6C74" w14:textId="0DCB984F" w:rsidR="00A1008C" w:rsidDel="00463ED5" w:rsidRDefault="000D5352" w:rsidP="007E4472">
      <w:pPr>
        <w:spacing w:after="170"/>
        <w:ind w:right="531"/>
        <w:rPr>
          <w:del w:id="57" w:author="Sushma" w:date="2022-08-24T18:28:00Z"/>
        </w:rPr>
        <w:pPrChange w:id="58" w:author="Sushma" w:date="2022-08-24T18:49:00Z">
          <w:pPr>
            <w:spacing w:after="170"/>
            <w:ind w:left="4" w:right="531" w:firstLine="360"/>
          </w:pPr>
        </w:pPrChange>
      </w:pPr>
      <w:del w:id="59" w:author="Sushma" w:date="2022-08-24T18:28:00Z">
        <w:r w:rsidDel="00463ED5">
          <w:delText xml:space="preserve">Since </w:delText>
        </w:r>
        <w:r w:rsidDel="00463ED5">
          <w:rPr>
            <w:b/>
            <w:i/>
          </w:rPr>
          <w:delText xml:space="preserve">Ramesh </w:delText>
        </w:r>
        <w:r w:rsidDel="00463ED5">
          <w:delText xml:space="preserve">is available, assign the delivery to him and change his availability to </w:delText>
        </w:r>
        <w:r w:rsidDel="00463ED5">
          <w:rPr>
            <w:b/>
            <w:i/>
          </w:rPr>
          <w:delText xml:space="preserve">8:00 PM </w:delText>
        </w:r>
        <w:r w:rsidDel="00463ED5">
          <w:delText xml:space="preserve">to </w:delText>
        </w:r>
        <w:r w:rsidDel="00463ED5">
          <w:rPr>
            <w:b/>
            <w:i/>
          </w:rPr>
          <w:delText xml:space="preserve">01:00 AM </w:delText>
        </w:r>
        <w:r w:rsidDel="00463ED5">
          <w:delText xml:space="preserve">(Since his total duration of availability is </w:delText>
        </w:r>
        <w:r w:rsidDel="00463ED5">
          <w:rPr>
            <w:b/>
            <w:i/>
          </w:rPr>
          <w:delText>5 hours</w:delText>
        </w:r>
        <w:r w:rsidDel="00463ED5">
          <w:delText xml:space="preserve">). Return the response which contains the details of </w:delText>
        </w:r>
        <w:r w:rsidDel="00463ED5">
          <w:rPr>
            <w:b/>
            <w:i/>
          </w:rPr>
          <w:delText>Geeta</w:delText>
        </w:r>
        <w:r w:rsidDel="00463ED5">
          <w:delText xml:space="preserve"> and </w:delText>
        </w:r>
        <w:r w:rsidDel="00463ED5">
          <w:rPr>
            <w:b/>
            <w:i/>
          </w:rPr>
          <w:delText>Ramesh.</w:delText>
        </w:r>
        <w:r w:rsidDel="00463ED5">
          <w:delText xml:space="preserve"> </w:delText>
        </w:r>
      </w:del>
    </w:p>
    <w:p w14:paraId="096C8E63" w14:textId="232EDE5F" w:rsidR="00A1008C" w:rsidDel="00463ED5" w:rsidRDefault="000D5352" w:rsidP="007E4472">
      <w:pPr>
        <w:spacing w:after="170"/>
        <w:ind w:right="531"/>
        <w:rPr>
          <w:del w:id="60" w:author="Sushma" w:date="2022-08-24T18:28:00Z"/>
        </w:rPr>
        <w:pPrChange w:id="61" w:author="Sushma" w:date="2022-08-24T18:49:00Z">
          <w:pPr>
            <w:spacing w:after="170"/>
            <w:ind w:left="4" w:right="531" w:firstLine="360"/>
          </w:pPr>
        </w:pPrChange>
      </w:pPr>
      <w:del w:id="62" w:author="Sushma" w:date="2022-08-24T18:28:00Z">
        <w:r w:rsidDel="00463ED5">
          <w:delText xml:space="preserve">If </w:delText>
        </w:r>
        <w:r w:rsidDel="00463ED5">
          <w:rPr>
            <w:b/>
            <w:i/>
          </w:rPr>
          <w:delText xml:space="preserve">Ramesh </w:delText>
        </w:r>
        <w:r w:rsidDel="00463ED5">
          <w:delText xml:space="preserve">is not available, admin has to assign the delivery to others. For that, he needs to check whether or not the location of others is same as </w:delText>
        </w:r>
        <w:r w:rsidDel="00463ED5">
          <w:rPr>
            <w:b/>
            <w:i/>
          </w:rPr>
          <w:delText>Geeta</w:delText>
        </w:r>
        <w:r w:rsidDel="00463ED5">
          <w:delText xml:space="preserve">’s delivery address, also their availability. If he finds any delivery person with required criteria assign the delivery to him and change his </w:delText>
        </w:r>
        <w:r w:rsidDel="00463ED5">
          <w:rPr>
            <w:b/>
            <w:i/>
          </w:rPr>
          <w:delText>availability</w:delText>
        </w:r>
        <w:r w:rsidDel="00463ED5">
          <w:delText xml:space="preserve">. If he finds multiple delivery guys with required criteria, assign the delivery to the person </w:delText>
        </w:r>
        <w:r w:rsidDel="00463ED5">
          <w:rPr>
            <w:color w:val="252525"/>
          </w:rPr>
          <w:delText xml:space="preserve">with the highest </w:delText>
        </w:r>
        <w:r w:rsidDel="00463ED5">
          <w:rPr>
            <w:b/>
            <w:i/>
            <w:color w:val="252525"/>
          </w:rPr>
          <w:delText>ratings</w:delText>
        </w:r>
        <w:r w:rsidDel="00463ED5">
          <w:delText xml:space="preserve">. Return the response which contains the details of </w:delText>
        </w:r>
        <w:r w:rsidDel="00463ED5">
          <w:rPr>
            <w:b/>
            <w:i/>
          </w:rPr>
          <w:delText>Geeta</w:delText>
        </w:r>
        <w:r w:rsidDel="00463ED5">
          <w:delText xml:space="preserve"> and </w:delText>
        </w:r>
        <w:r w:rsidDel="00463ED5">
          <w:rPr>
            <w:b/>
            <w:i/>
          </w:rPr>
          <w:delText>Delivery</w:delText>
        </w:r>
        <w:r w:rsidDel="00463ED5">
          <w:delText xml:space="preserve"> </w:delText>
        </w:r>
        <w:r w:rsidDel="00463ED5">
          <w:rPr>
            <w:b/>
            <w:i/>
          </w:rPr>
          <w:delText>Guy.</w:delText>
        </w:r>
        <w:r w:rsidDel="00463ED5">
          <w:delText xml:space="preserve"> </w:delText>
        </w:r>
      </w:del>
    </w:p>
    <w:p w14:paraId="249F2330" w14:textId="2D364483" w:rsidR="00A1008C" w:rsidDel="00463ED5" w:rsidRDefault="000D5352" w:rsidP="007E4472">
      <w:pPr>
        <w:spacing w:after="9"/>
        <w:ind w:right="531"/>
        <w:rPr>
          <w:del w:id="63" w:author="Sushma" w:date="2022-08-24T18:28:00Z"/>
        </w:rPr>
        <w:pPrChange w:id="64" w:author="Sushma" w:date="2022-08-24T18:49:00Z">
          <w:pPr>
            <w:spacing w:after="9"/>
            <w:ind w:left="4" w:right="531" w:firstLine="360"/>
          </w:pPr>
        </w:pPrChange>
      </w:pPr>
      <w:del w:id="65" w:author="Sushma" w:date="2022-08-24T18:28:00Z">
        <w:r w:rsidDel="00463ED5">
          <w:delText xml:space="preserve">If there are no delivery guys available for requirement, throw an exception with the message saying, </w:delText>
        </w:r>
      </w:del>
    </w:p>
    <w:p w14:paraId="0815BD43" w14:textId="149C5965" w:rsidR="00A1008C" w:rsidDel="00463ED5" w:rsidRDefault="000D5352" w:rsidP="007E4472">
      <w:pPr>
        <w:spacing w:after="0" w:line="259" w:lineRule="auto"/>
        <w:ind w:right="0"/>
        <w:jc w:val="left"/>
        <w:rPr>
          <w:del w:id="66" w:author="Sushma" w:date="2022-08-24T18:28:00Z"/>
        </w:rPr>
        <w:pPrChange w:id="67" w:author="Sushma" w:date="2022-08-24T18:49:00Z">
          <w:pPr>
            <w:spacing w:after="0" w:line="259" w:lineRule="auto"/>
            <w:ind w:left="14" w:right="0"/>
            <w:jc w:val="left"/>
          </w:pPr>
        </w:pPrChange>
      </w:pPr>
      <w:del w:id="68" w:author="Sushma" w:date="2022-08-24T18:28:00Z">
        <w:r w:rsidDel="00463ED5">
          <w:rPr>
            <w:b/>
            <w:color w:val="1F3864"/>
          </w:rPr>
          <w:delText xml:space="preserve">Sorry...! Ramesh is already occupied with other delivery. We are unable to assign delivery of your product to other delivery persons also right now.  </w:delText>
        </w:r>
      </w:del>
    </w:p>
    <w:p w14:paraId="450A5821" w14:textId="4D1E2A1E" w:rsidR="00A1008C" w:rsidDel="00463ED5" w:rsidRDefault="000D5352" w:rsidP="007E4472">
      <w:pPr>
        <w:spacing w:after="0" w:line="259" w:lineRule="auto"/>
        <w:ind w:right="0"/>
        <w:jc w:val="left"/>
        <w:rPr>
          <w:del w:id="69" w:author="Sushma" w:date="2022-08-24T18:29:00Z"/>
        </w:rPr>
        <w:pPrChange w:id="70" w:author="Sushma" w:date="2022-08-24T18:49:00Z">
          <w:pPr>
            <w:spacing w:after="0" w:line="259" w:lineRule="auto"/>
            <w:ind w:left="19" w:right="0" w:firstLine="0"/>
            <w:jc w:val="left"/>
          </w:pPr>
        </w:pPrChange>
      </w:pPr>
      <w:del w:id="71" w:author="Sushma" w:date="2022-08-24T18:28:00Z">
        <w:r w:rsidDel="00463ED5">
          <w:rPr>
            <w:b/>
            <w:color w:val="1F3864"/>
          </w:rPr>
          <w:delText xml:space="preserve"> </w:delText>
        </w:r>
      </w:del>
    </w:p>
    <w:p w14:paraId="38E3CAF2" w14:textId="77777777" w:rsidR="00A1008C" w:rsidRDefault="000D5352" w:rsidP="007E4472">
      <w:pPr>
        <w:spacing w:after="0" w:line="259" w:lineRule="auto"/>
        <w:ind w:right="0"/>
        <w:jc w:val="left"/>
        <w:pPrChange w:id="72" w:author="Sushma" w:date="2022-08-24T18:49:00Z">
          <w:pPr>
            <w:spacing w:after="57" w:line="259" w:lineRule="auto"/>
            <w:ind w:left="19" w:right="0" w:firstLine="0"/>
            <w:jc w:val="left"/>
          </w:pPr>
        </w:pPrChange>
      </w:pPr>
      <w:r>
        <w:rPr>
          <w:b/>
          <w:color w:val="1F3864"/>
        </w:rPr>
        <w:t xml:space="preserve"> </w:t>
      </w:r>
    </w:p>
    <w:p w14:paraId="15ED8168" w14:textId="726A2300" w:rsidR="00A1008C" w:rsidRDefault="000D5352">
      <w:pPr>
        <w:pStyle w:val="Heading1"/>
        <w:ind w:left="14"/>
      </w:pPr>
      <w:commentRangeStart w:id="73"/>
      <w:r>
        <w:t>Objective</w:t>
      </w:r>
      <w:ins w:id="74" w:author="Sushma" w:date="2022-08-24T18:55:00Z">
        <w:r w:rsidR="00E50EE7">
          <w:t>s</w:t>
        </w:r>
      </w:ins>
      <w:bookmarkStart w:id="75" w:name="_GoBack"/>
      <w:bookmarkEnd w:id="75"/>
      <w:r>
        <w:t xml:space="preserve"> </w:t>
      </w:r>
      <w:commentRangeEnd w:id="73"/>
      <w:r w:rsidR="00A85A32">
        <w:rPr>
          <w:rStyle w:val="CommentReference"/>
          <w:b w:val="0"/>
          <w:color w:val="000000"/>
        </w:rPr>
        <w:commentReference w:id="73"/>
      </w:r>
    </w:p>
    <w:p w14:paraId="538A1DF0" w14:textId="1AB49B3B" w:rsidR="00A1008C" w:rsidRDefault="000D5352" w:rsidP="00E77172">
      <w:pPr>
        <w:pStyle w:val="ListParagraph"/>
        <w:numPr>
          <w:ilvl w:val="0"/>
          <w:numId w:val="7"/>
        </w:numPr>
        <w:spacing w:after="0"/>
        <w:ind w:right="531"/>
        <w:pPrChange w:id="76" w:author="Sushma" w:date="2022-08-24T18:33:00Z">
          <w:pPr>
            <w:spacing w:after="0"/>
            <w:ind w:left="4" w:right="531" w:firstLine="720"/>
          </w:pPr>
        </w:pPrChange>
      </w:pPr>
      <w:r w:rsidRPr="00E77172">
        <w:rPr>
          <w:b/>
          <w:i/>
          <w:rPrChange w:id="77" w:author="Sushma" w:date="2022-08-24T18:33:00Z">
            <w:rPr>
              <w:b/>
              <w:i/>
            </w:rPr>
          </w:rPrChange>
        </w:rPr>
        <w:t>Database</w:t>
      </w:r>
      <w:r>
        <w:t xml:space="preserve"> layer with required code exists in the application.  Complete the logic of methods present in </w:t>
      </w:r>
      <w:r w:rsidRPr="00E77172">
        <w:rPr>
          <w:b/>
          <w:i/>
          <w:rPrChange w:id="78" w:author="Sushma" w:date="2022-08-24T18:33:00Z">
            <w:rPr>
              <w:b/>
              <w:i/>
            </w:rPr>
          </w:rPrChange>
        </w:rPr>
        <w:t>Presentation</w:t>
      </w:r>
      <w:r>
        <w:t xml:space="preserve"> and </w:t>
      </w:r>
      <w:r w:rsidRPr="00E77172">
        <w:rPr>
          <w:b/>
          <w:i/>
          <w:rPrChange w:id="79" w:author="Sushma" w:date="2022-08-24T18:33:00Z">
            <w:rPr>
              <w:b/>
              <w:i/>
            </w:rPr>
          </w:rPrChange>
        </w:rPr>
        <w:t>Business</w:t>
      </w:r>
      <w:r>
        <w:t xml:space="preserve"> layers. You are allowed to create the </w:t>
      </w:r>
      <w:r w:rsidRPr="00E77172">
        <w:rPr>
          <w:b/>
          <w:i/>
          <w:rPrChange w:id="80" w:author="Sushma" w:date="2022-08-24T18:33:00Z">
            <w:rPr>
              <w:b/>
              <w:i/>
            </w:rPr>
          </w:rPrChange>
        </w:rPr>
        <w:t>Persistence</w:t>
      </w:r>
      <w:r w:rsidRPr="00E77172">
        <w:rPr>
          <w:i/>
          <w:rPrChange w:id="81" w:author="Sushma" w:date="2022-08-24T18:33:00Z">
            <w:rPr>
              <w:i/>
            </w:rPr>
          </w:rPrChange>
        </w:rPr>
        <w:t xml:space="preserve"> </w:t>
      </w:r>
      <w:r>
        <w:t xml:space="preserve">layer according to the requirement. You are not allowed to change the method signature of </w:t>
      </w:r>
      <w:r w:rsidRPr="00E77172">
        <w:rPr>
          <w:b/>
          <w:i/>
          <w:rPrChange w:id="82" w:author="Sushma" w:date="2022-08-24T18:33:00Z">
            <w:rPr>
              <w:b/>
              <w:i/>
            </w:rPr>
          </w:rPrChange>
        </w:rPr>
        <w:t>Presentation</w:t>
      </w:r>
      <w:r>
        <w:t xml:space="preserve"> and </w:t>
      </w:r>
      <w:r w:rsidRPr="00E77172">
        <w:rPr>
          <w:b/>
          <w:i/>
          <w:rPrChange w:id="83" w:author="Sushma" w:date="2022-08-24T18:33:00Z">
            <w:rPr>
              <w:b/>
              <w:i/>
            </w:rPr>
          </w:rPrChange>
        </w:rPr>
        <w:t>Business</w:t>
      </w:r>
      <w:r>
        <w:t xml:space="preserve"> layers and response should be as mentioned in json format. </w:t>
      </w:r>
    </w:p>
    <w:p w14:paraId="74AB7200" w14:textId="77777777" w:rsidR="00A1008C" w:rsidRDefault="000D5352">
      <w:pPr>
        <w:spacing w:after="0" w:line="259" w:lineRule="auto"/>
        <w:ind w:left="739" w:right="0" w:firstLine="0"/>
        <w:jc w:val="left"/>
      </w:pPr>
      <w:r>
        <w:t xml:space="preserve"> </w:t>
      </w:r>
    </w:p>
    <w:p w14:paraId="704166D4" w14:textId="2FDADF86" w:rsidR="00A1008C" w:rsidRDefault="000D5352" w:rsidP="00E77172">
      <w:pPr>
        <w:pStyle w:val="ListParagraph"/>
        <w:numPr>
          <w:ilvl w:val="0"/>
          <w:numId w:val="7"/>
        </w:numPr>
        <w:spacing w:after="8"/>
        <w:ind w:right="531"/>
        <w:pPrChange w:id="84" w:author="Sushma" w:date="2022-08-24T18:33:00Z">
          <w:pPr>
            <w:spacing w:after="8"/>
            <w:ind w:left="14" w:right="531"/>
          </w:pPr>
        </w:pPrChange>
      </w:pPr>
      <w:r>
        <w:t xml:space="preserve">We have defined below method in </w:t>
      </w:r>
      <w:r w:rsidRPr="00E77172">
        <w:rPr>
          <w:b/>
          <w:i/>
          <w:rPrChange w:id="85" w:author="Sushma" w:date="2022-08-24T18:33:00Z">
            <w:rPr>
              <w:b/>
              <w:i/>
            </w:rPr>
          </w:rPrChange>
        </w:rPr>
        <w:t>Presentation</w:t>
      </w:r>
      <w:r>
        <w:t xml:space="preserve"> Layer. You must complete the body of the function mentioned below. </w:t>
      </w:r>
    </w:p>
    <w:p w14:paraId="1812C489" w14:textId="77777777" w:rsidR="00A1008C" w:rsidRDefault="000D5352">
      <w:pPr>
        <w:spacing w:after="0" w:line="259" w:lineRule="auto"/>
        <w:ind w:left="19" w:right="0" w:firstLine="0"/>
        <w:jc w:val="left"/>
      </w:pPr>
      <w:r>
        <w:t xml:space="preserve"> </w:t>
      </w:r>
    </w:p>
    <w:p w14:paraId="230A7671" w14:textId="77777777" w:rsidR="00A1008C" w:rsidRDefault="000D5352" w:rsidP="00E77172">
      <w:pPr>
        <w:spacing w:after="0" w:line="259" w:lineRule="auto"/>
        <w:ind w:left="420" w:right="0" w:firstLine="0"/>
        <w:jc w:val="left"/>
        <w:pPrChange w:id="86" w:author="Sushma" w:date="2022-08-24T18:33:00Z">
          <w:pPr>
            <w:spacing w:after="0" w:line="259" w:lineRule="auto"/>
            <w:ind w:left="19" w:right="0" w:firstLine="0"/>
            <w:jc w:val="left"/>
          </w:pPr>
        </w:pPrChange>
      </w:pPr>
      <w:r>
        <w:rPr>
          <w:b/>
          <w:color w:val="646464"/>
        </w:rPr>
        <w:t>@PostMapping(“assign/delivery”)</w:t>
      </w:r>
      <w:r>
        <w:rPr>
          <w:b/>
        </w:rPr>
        <w:t xml:space="preserve"> </w:t>
      </w:r>
    </w:p>
    <w:p w14:paraId="636E8924" w14:textId="77777777" w:rsidR="00A1008C" w:rsidRDefault="000D5352" w:rsidP="00E77172">
      <w:pPr>
        <w:spacing w:after="0" w:line="259" w:lineRule="auto"/>
        <w:ind w:left="420" w:right="386"/>
        <w:jc w:val="left"/>
        <w:pPrChange w:id="87" w:author="Sushma" w:date="2022-08-24T18:33:00Z">
          <w:pPr>
            <w:spacing w:after="0" w:line="259" w:lineRule="auto"/>
            <w:ind w:left="14" w:right="386"/>
            <w:jc w:val="left"/>
          </w:pPr>
        </w:pPrChange>
      </w:pPr>
      <w:r>
        <w:rPr>
          <w:b/>
          <w:color w:val="7F0055"/>
        </w:rPr>
        <w:t>public</w:t>
      </w:r>
      <w:r>
        <w:rPr>
          <w:b/>
        </w:rPr>
        <w:t xml:space="preserve"> ResponseEntity&lt;ResponseMaster&gt; assignDelivery (@RequestBody AssignDeliveryRequestDTO assignDeliveryRequestDTO):</w:t>
      </w:r>
      <w:r>
        <w:t xml:space="preserve">  </w:t>
      </w:r>
    </w:p>
    <w:p w14:paraId="22901DD8" w14:textId="77777777" w:rsidR="00A1008C" w:rsidRDefault="000D5352" w:rsidP="00E77172">
      <w:pPr>
        <w:spacing w:after="0" w:line="258" w:lineRule="auto"/>
        <w:ind w:left="420" w:right="459" w:firstLine="0"/>
        <w:jc w:val="left"/>
        <w:pPrChange w:id="88" w:author="Sushma" w:date="2022-08-24T18:36:00Z">
          <w:pPr>
            <w:spacing w:after="0" w:line="258" w:lineRule="auto"/>
            <w:ind w:left="4" w:right="459" w:firstLine="720"/>
            <w:jc w:val="left"/>
          </w:pPr>
        </w:pPrChange>
      </w:pPr>
      <w:r>
        <w:rPr>
          <w:noProof/>
          <w:lang w:val="en-IN" w:eastAsia="en-IN"/>
        </w:rPr>
        <mc:AlternateContent>
          <mc:Choice Requires="wpg">
            <w:drawing>
              <wp:anchor distT="0" distB="0" distL="114300" distR="114300" simplePos="0" relativeHeight="251658240" behindDoc="1" locked="0" layoutInCell="1" allowOverlap="1" wp14:anchorId="4F88AB79" wp14:editId="49272D87">
                <wp:simplePos x="0" y="0"/>
                <wp:positionH relativeFrom="column">
                  <wp:posOffset>12192</wp:posOffset>
                </wp:positionH>
                <wp:positionV relativeFrom="paragraph">
                  <wp:posOffset>-580947</wp:posOffset>
                </wp:positionV>
                <wp:extent cx="5651830" cy="1093013"/>
                <wp:effectExtent l="0" t="0" r="0" b="0"/>
                <wp:wrapNone/>
                <wp:docPr id="7301" name="Group 7301"/>
                <wp:cNvGraphicFramePr/>
                <a:graphic xmlns:a="http://schemas.openxmlformats.org/drawingml/2006/main">
                  <a:graphicData uri="http://schemas.microsoft.com/office/word/2010/wordprocessingGroup">
                    <wpg:wgp>
                      <wpg:cNvGrpSpPr/>
                      <wpg:grpSpPr>
                        <a:xfrm>
                          <a:off x="0" y="0"/>
                          <a:ext cx="5651830" cy="1093013"/>
                          <a:chOff x="0" y="0"/>
                          <a:chExt cx="5651830" cy="1093013"/>
                        </a:xfrm>
                      </wpg:grpSpPr>
                      <wps:wsp>
                        <wps:cNvPr id="7727" name="Shape 7727"/>
                        <wps:cNvSpPr/>
                        <wps:spPr>
                          <a:xfrm>
                            <a:off x="0" y="0"/>
                            <a:ext cx="1986026" cy="172517"/>
                          </a:xfrm>
                          <a:custGeom>
                            <a:avLst/>
                            <a:gdLst/>
                            <a:ahLst/>
                            <a:cxnLst/>
                            <a:rect l="0" t="0" r="0" b="0"/>
                            <a:pathLst>
                              <a:path w="1986026" h="172517">
                                <a:moveTo>
                                  <a:pt x="0" y="0"/>
                                </a:moveTo>
                                <a:lnTo>
                                  <a:pt x="1986026" y="0"/>
                                </a:lnTo>
                                <a:lnTo>
                                  <a:pt x="1986026" y="172517"/>
                                </a:lnTo>
                                <a:lnTo>
                                  <a:pt x="0" y="172517"/>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28" name="Shape 7728"/>
                        <wps:cNvSpPr/>
                        <wps:spPr>
                          <a:xfrm>
                            <a:off x="0" y="184709"/>
                            <a:ext cx="4226687" cy="172212"/>
                          </a:xfrm>
                          <a:custGeom>
                            <a:avLst/>
                            <a:gdLst/>
                            <a:ahLst/>
                            <a:cxnLst/>
                            <a:rect l="0" t="0" r="0" b="0"/>
                            <a:pathLst>
                              <a:path w="4226687" h="172212">
                                <a:moveTo>
                                  <a:pt x="0" y="0"/>
                                </a:moveTo>
                                <a:lnTo>
                                  <a:pt x="4226687" y="0"/>
                                </a:lnTo>
                                <a:lnTo>
                                  <a:pt x="4226687"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29" name="Shape 7729"/>
                        <wps:cNvSpPr/>
                        <wps:spPr>
                          <a:xfrm>
                            <a:off x="0" y="369113"/>
                            <a:ext cx="3251327" cy="172212"/>
                          </a:xfrm>
                          <a:custGeom>
                            <a:avLst/>
                            <a:gdLst/>
                            <a:ahLst/>
                            <a:cxnLst/>
                            <a:rect l="0" t="0" r="0" b="0"/>
                            <a:pathLst>
                              <a:path w="3251327" h="172212">
                                <a:moveTo>
                                  <a:pt x="0" y="0"/>
                                </a:moveTo>
                                <a:lnTo>
                                  <a:pt x="3251327" y="0"/>
                                </a:lnTo>
                                <a:lnTo>
                                  <a:pt x="3251327"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30" name="Shape 7730"/>
                        <wps:cNvSpPr/>
                        <wps:spPr>
                          <a:xfrm>
                            <a:off x="457149" y="551993"/>
                            <a:ext cx="5194681" cy="172212"/>
                          </a:xfrm>
                          <a:custGeom>
                            <a:avLst/>
                            <a:gdLst/>
                            <a:ahLst/>
                            <a:cxnLst/>
                            <a:rect l="0" t="0" r="0" b="0"/>
                            <a:pathLst>
                              <a:path w="5194681" h="172212">
                                <a:moveTo>
                                  <a:pt x="0" y="0"/>
                                </a:moveTo>
                                <a:lnTo>
                                  <a:pt x="5194681" y="0"/>
                                </a:lnTo>
                                <a:lnTo>
                                  <a:pt x="5194681"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31" name="Shape 7731"/>
                        <wps:cNvSpPr/>
                        <wps:spPr>
                          <a:xfrm>
                            <a:off x="0" y="736397"/>
                            <a:ext cx="5438522" cy="172212"/>
                          </a:xfrm>
                          <a:custGeom>
                            <a:avLst/>
                            <a:gdLst/>
                            <a:ahLst/>
                            <a:cxnLst/>
                            <a:rect l="0" t="0" r="0" b="0"/>
                            <a:pathLst>
                              <a:path w="5438522" h="172212">
                                <a:moveTo>
                                  <a:pt x="0" y="0"/>
                                </a:moveTo>
                                <a:lnTo>
                                  <a:pt x="5438522" y="0"/>
                                </a:lnTo>
                                <a:lnTo>
                                  <a:pt x="5438522"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32" name="Shape 7732"/>
                        <wps:cNvSpPr/>
                        <wps:spPr>
                          <a:xfrm>
                            <a:off x="0" y="920801"/>
                            <a:ext cx="542544" cy="172212"/>
                          </a:xfrm>
                          <a:custGeom>
                            <a:avLst/>
                            <a:gdLst/>
                            <a:ahLst/>
                            <a:cxnLst/>
                            <a:rect l="0" t="0" r="0" b="0"/>
                            <a:pathLst>
                              <a:path w="542544" h="172212">
                                <a:moveTo>
                                  <a:pt x="0" y="0"/>
                                </a:moveTo>
                                <a:lnTo>
                                  <a:pt x="542544" y="0"/>
                                </a:lnTo>
                                <a:lnTo>
                                  <a:pt x="542544"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27C7AFE" id="Group 7301" o:spid="_x0000_s1026" style="position:absolute;margin-left:.95pt;margin-top:-45.75pt;width:445.05pt;height:86.05pt;z-index:-251658240" coordsize="56518,10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">
                <v:shape id="Shape 7727" o:spid="_x0000_s1027" style="position:absolute;width:19860;height:1725;visibility:visible;mso-wrap-style:square;v-text-anchor:top" coordsize="1986026,172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" path="m,l1986026,r,172517l,172517,,e" fillcolor="#e8f2fe" stroked="f" strokeweight="0">
                  <v:stroke miterlimit="83231f" joinstyle="miter"/>
                  <v:path arrowok="t" textboxrect="0,0,1986026,172517"/>
                </v:shape>
                <v:shape id="Shape 7728" o:spid="_x0000_s1028" style="position:absolute;top:1847;width:42266;height:1722;visibility:visible;mso-wrap-style:square;v-text-anchor:top" coordsize="4226687,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" path="m,l4226687,r,172212l,172212,,e" fillcolor="#e8f2fe" stroked="f" strokeweight="0">
                  <v:stroke miterlimit="83231f" joinstyle="miter"/>
                  <v:path arrowok="t" textboxrect="0,0,4226687,172212"/>
                </v:shape>
                <v:shape id="Shape 7729" o:spid="_x0000_s1029" style="position:absolute;top:3691;width:32513;height:1722;visibility:visible;mso-wrap-style:square;v-text-anchor:top" coordsize="3251327,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" path="m,l3251327,r,172212l,172212,,e" fillcolor="#e8f2fe" stroked="f" strokeweight="0">
                  <v:stroke miterlimit="83231f" joinstyle="miter"/>
                  <v:path arrowok="t" textboxrect="0,0,3251327,172212"/>
                </v:shape>
                <v:shape id="Shape 7730" o:spid="_x0000_s1030" style="position:absolute;left:4571;top:5519;width:51947;height:1723;visibility:visible;mso-wrap-style:square;v-text-anchor:top" coordsize="5194681,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" path="m,l5194681,r,172212l,172212,,e" fillcolor="#e8f2fe" stroked="f" strokeweight="0">
                  <v:stroke miterlimit="83231f" joinstyle="miter"/>
                  <v:path arrowok="t" textboxrect="0,0,5194681,172212"/>
                </v:shape>
                <v:shape id="Shape 7731" o:spid="_x0000_s1031" style="position:absolute;top:7363;width:54385;height:1723;visibility:visible;mso-wrap-style:square;v-text-anchor:top" coordsize="5438522,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" path="m,l5438522,r,172212l,172212,,e" fillcolor="#e8f2fe" stroked="f" strokeweight="0">
                  <v:stroke miterlimit="83231f" joinstyle="miter"/>
                  <v:path arrowok="t" textboxrect="0,0,5438522,172212"/>
                </v:shape>
                <v:shape id="Shape 7732" o:spid="_x0000_s1032" style="position:absolute;top:9208;width:5425;height:1722;visibility:visible;mso-wrap-style:square;v-text-anchor:top" coordsize="542544,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" path="m,l542544,r,172212l,172212,,e" fillcolor="#e8f2fe" stroked="f" strokeweight="0">
                  <v:stroke miterlimit="83231f" joinstyle="miter"/>
                  <v:path arrowok="t" textboxrect="0,0,542544,172212"/>
                </v:shape>
              </v:group>
            </w:pict>
          </mc:Fallback>
        </mc:AlternateContent>
      </w:r>
      <w:r>
        <w:t xml:space="preserve">This function should read the request from the client and navigate it to </w:t>
      </w:r>
      <w:r>
        <w:rPr>
          <w:b/>
          <w:i/>
        </w:rPr>
        <w:t>Business</w:t>
      </w:r>
      <w:r>
        <w:t xml:space="preserve"> layer. On a successful execution, it should return the object of </w:t>
      </w:r>
      <w:r>
        <w:rPr>
          <w:b/>
        </w:rPr>
        <w:t xml:space="preserve">ResponseMaster.class </w:t>
      </w:r>
      <w:r>
        <w:t xml:space="preserve">by updating the all its variables. </w:t>
      </w:r>
    </w:p>
    <w:p w14:paraId="0DD5B34D" w14:textId="77777777" w:rsidR="00A1008C" w:rsidRDefault="000D5352" w:rsidP="00E77172">
      <w:pPr>
        <w:spacing w:after="0" w:line="259" w:lineRule="auto"/>
        <w:ind w:left="420" w:right="0" w:firstLine="0"/>
        <w:jc w:val="left"/>
        <w:pPrChange w:id="89" w:author="Sushma" w:date="2022-08-24T18:33:00Z">
          <w:pPr>
            <w:spacing w:after="0" w:line="259" w:lineRule="auto"/>
            <w:ind w:left="19" w:right="0" w:firstLine="0"/>
            <w:jc w:val="left"/>
          </w:pPr>
        </w:pPrChange>
      </w:pPr>
      <w:r>
        <w:t xml:space="preserve"> </w:t>
      </w:r>
    </w:p>
    <w:tbl>
      <w:tblPr>
        <w:tblStyle w:val="TableGrid"/>
        <w:tblW w:w="9016" w:type="dxa"/>
        <w:tblInd w:w="420" w:type="dxa"/>
        <w:tblCellMar>
          <w:top w:w="46" w:type="dxa"/>
        </w:tblCellMar>
        <w:tblLook w:val="04A0" w:firstRow="1" w:lastRow="0" w:firstColumn="1" w:lastColumn="0" w:noHBand="0" w:noVBand="1"/>
        <w:tblPrChange w:id="90" w:author="Sushma" w:date="2022-08-24T18:33:00Z">
          <w:tblPr>
            <w:tblStyle w:val="TableGrid"/>
            <w:tblW w:w="9016" w:type="dxa"/>
            <w:tblInd w:w="570" w:type="dxa"/>
            <w:tblCellMar>
              <w:top w:w="46" w:type="dxa"/>
            </w:tblCellMar>
            <w:tblLook w:val="04A0" w:firstRow="1" w:lastRow="0" w:firstColumn="1" w:lastColumn="0" w:noHBand="0" w:noVBand="1"/>
          </w:tblPr>
        </w:tblPrChange>
      </w:tblPr>
      <w:tblGrid>
        <w:gridCol w:w="5855"/>
        <w:gridCol w:w="3161"/>
        <w:tblGridChange w:id="91">
          <w:tblGrid>
            <w:gridCol w:w="5855"/>
            <w:gridCol w:w="3161"/>
          </w:tblGrid>
        </w:tblGridChange>
      </w:tblGrid>
      <w:tr w:rsidR="00E77172" w14:paraId="39BE243A" w14:textId="77777777" w:rsidTr="00E77172">
        <w:trPr>
          <w:trHeight w:val="271"/>
          <w:trPrChange w:id="92" w:author="Sushma" w:date="2022-08-24T18:33:00Z">
            <w:trPr>
              <w:trHeight w:val="271"/>
            </w:trPr>
          </w:trPrChange>
        </w:trPr>
        <w:tc>
          <w:tcPr>
            <w:tcW w:w="5855" w:type="dxa"/>
            <w:tcBorders>
              <w:top w:val="nil"/>
              <w:left w:val="nil"/>
              <w:bottom w:val="nil"/>
              <w:right w:val="nil"/>
            </w:tcBorders>
            <w:shd w:val="clear" w:color="auto" w:fill="E8F2FE"/>
            <w:tcPrChange w:id="93" w:author="Sushma" w:date="2022-08-24T18:33:00Z">
              <w:tcPr>
                <w:tcW w:w="5855" w:type="dxa"/>
                <w:tcBorders>
                  <w:top w:val="nil"/>
                  <w:left w:val="nil"/>
                  <w:bottom w:val="nil"/>
                  <w:right w:val="nil"/>
                </w:tcBorders>
                <w:shd w:val="clear" w:color="auto" w:fill="E8F2FE"/>
              </w:tcPr>
            </w:tcPrChange>
          </w:tcPr>
          <w:p w14:paraId="5A4C3D8E" w14:textId="77777777" w:rsidR="00A1008C" w:rsidRDefault="000D5352">
            <w:pPr>
              <w:spacing w:after="0" w:line="259" w:lineRule="auto"/>
              <w:ind w:left="0" w:right="0" w:firstLine="0"/>
            </w:pPr>
            <w:r>
              <w:rPr>
                <w:b/>
              </w:rPr>
              <w:t xml:space="preserve">AssignDeliveryRequestDTO: </w:t>
            </w:r>
            <w:r>
              <w:t xml:space="preserve">This class consists of details  such as </w:t>
            </w:r>
          </w:p>
        </w:tc>
        <w:tc>
          <w:tcPr>
            <w:tcW w:w="3161" w:type="dxa"/>
            <w:tcBorders>
              <w:top w:val="nil"/>
              <w:left w:val="nil"/>
              <w:bottom w:val="nil"/>
              <w:right w:val="nil"/>
            </w:tcBorders>
            <w:shd w:val="clear" w:color="auto" w:fill="F0D8A8"/>
            <w:tcPrChange w:id="94" w:author="Sushma" w:date="2022-08-24T18:33:00Z">
              <w:tcPr>
                <w:tcW w:w="3161" w:type="dxa"/>
                <w:tcBorders>
                  <w:top w:val="nil"/>
                  <w:left w:val="nil"/>
                  <w:bottom w:val="nil"/>
                  <w:right w:val="nil"/>
                </w:tcBorders>
                <w:shd w:val="clear" w:color="auto" w:fill="F0D8A8"/>
              </w:tcPr>
            </w:tcPrChange>
          </w:tcPr>
          <w:p w14:paraId="39E24D59" w14:textId="77777777" w:rsidR="00A1008C" w:rsidRDefault="000D5352">
            <w:pPr>
              <w:spacing w:after="0" w:line="259" w:lineRule="auto"/>
              <w:ind w:left="0" w:right="0" w:firstLine="0"/>
            </w:pPr>
            <w:r>
              <w:rPr>
                <w:color w:val="0000C0"/>
                <w:sz w:val="20"/>
              </w:rPr>
              <w:t xml:space="preserve">userId, deliveryPartnerId, userAddress, </w:t>
            </w:r>
          </w:p>
        </w:tc>
      </w:tr>
    </w:tbl>
    <w:p w14:paraId="4E809731" w14:textId="77777777" w:rsidR="00A1008C" w:rsidRDefault="000D5352" w:rsidP="00E77172">
      <w:pPr>
        <w:spacing w:after="1" w:line="259" w:lineRule="auto"/>
        <w:ind w:left="420" w:right="0" w:firstLine="0"/>
        <w:jc w:val="left"/>
        <w:pPrChange w:id="95" w:author="Sushma" w:date="2022-08-24T18:33:00Z">
          <w:pPr>
            <w:spacing w:after="1" w:line="259" w:lineRule="auto"/>
            <w:ind w:left="19" w:right="0" w:firstLine="0"/>
            <w:jc w:val="left"/>
          </w:pPr>
        </w:pPrChange>
      </w:pPr>
      <w:r>
        <w:rPr>
          <w:color w:val="0000C0"/>
          <w:sz w:val="20"/>
          <w:shd w:val="clear" w:color="auto" w:fill="F0D8A8"/>
        </w:rPr>
        <w:t>requiredFrom and requiredTo</w:t>
      </w:r>
      <w:r>
        <w:rPr>
          <w:color w:val="0000C0"/>
          <w:sz w:val="20"/>
        </w:rPr>
        <w:t xml:space="preserve"> </w:t>
      </w:r>
    </w:p>
    <w:p w14:paraId="36350FA3" w14:textId="77777777" w:rsidR="00A1008C" w:rsidRDefault="000D5352" w:rsidP="00E77172">
      <w:pPr>
        <w:spacing w:after="0" w:line="259" w:lineRule="auto"/>
        <w:ind w:left="420" w:right="0" w:firstLine="0"/>
        <w:jc w:val="left"/>
        <w:pPrChange w:id="96" w:author="Sushma" w:date="2022-08-24T18:33:00Z">
          <w:pPr>
            <w:spacing w:after="0" w:line="259" w:lineRule="auto"/>
            <w:ind w:left="19" w:right="0" w:firstLine="0"/>
            <w:jc w:val="left"/>
          </w:pPr>
        </w:pPrChange>
      </w:pPr>
      <w:r>
        <w:rPr>
          <w:color w:val="0000C0"/>
          <w:sz w:val="20"/>
        </w:rPr>
        <w:t xml:space="preserve"> </w:t>
      </w:r>
    </w:p>
    <w:tbl>
      <w:tblPr>
        <w:tblStyle w:val="TableGrid"/>
        <w:tblW w:w="6827" w:type="dxa"/>
        <w:tblInd w:w="420" w:type="dxa"/>
        <w:tblCellMar>
          <w:top w:w="47" w:type="dxa"/>
          <w:right w:w="1" w:type="dxa"/>
        </w:tblCellMar>
        <w:tblLook w:val="04A0" w:firstRow="1" w:lastRow="0" w:firstColumn="1" w:lastColumn="0" w:noHBand="0" w:noVBand="1"/>
        <w:tblPrChange w:id="97" w:author="Sushma" w:date="2022-08-24T18:33:00Z">
          <w:tblPr>
            <w:tblStyle w:val="TableGrid"/>
            <w:tblW w:w="6827" w:type="dxa"/>
            <w:tblInd w:w="580" w:type="dxa"/>
            <w:tblCellMar>
              <w:top w:w="47" w:type="dxa"/>
              <w:right w:w="1" w:type="dxa"/>
            </w:tblCellMar>
            <w:tblLook w:val="04A0" w:firstRow="1" w:lastRow="0" w:firstColumn="1" w:lastColumn="0" w:noHBand="0" w:noVBand="1"/>
          </w:tblPr>
        </w:tblPrChange>
      </w:tblPr>
      <w:tblGrid>
        <w:gridCol w:w="5361"/>
        <w:gridCol w:w="1466"/>
        <w:tblGridChange w:id="98">
          <w:tblGrid>
            <w:gridCol w:w="5361"/>
            <w:gridCol w:w="1466"/>
          </w:tblGrid>
        </w:tblGridChange>
      </w:tblGrid>
      <w:tr w:rsidR="00E77172" w14:paraId="762F22E9" w14:textId="77777777" w:rsidTr="00E77172">
        <w:trPr>
          <w:trHeight w:val="271"/>
          <w:trPrChange w:id="99" w:author="Sushma" w:date="2022-08-24T18:33:00Z">
            <w:trPr>
              <w:trHeight w:val="271"/>
            </w:trPr>
          </w:trPrChange>
        </w:trPr>
        <w:tc>
          <w:tcPr>
            <w:tcW w:w="5361" w:type="dxa"/>
            <w:tcBorders>
              <w:top w:val="nil"/>
              <w:left w:val="nil"/>
              <w:bottom w:val="nil"/>
              <w:right w:val="nil"/>
            </w:tcBorders>
            <w:shd w:val="clear" w:color="auto" w:fill="E8F2FE"/>
            <w:tcPrChange w:id="100" w:author="Sushma" w:date="2022-08-24T18:33:00Z">
              <w:tcPr>
                <w:tcW w:w="5361" w:type="dxa"/>
                <w:tcBorders>
                  <w:top w:val="nil"/>
                  <w:left w:val="nil"/>
                  <w:bottom w:val="nil"/>
                  <w:right w:val="nil"/>
                </w:tcBorders>
                <w:shd w:val="clear" w:color="auto" w:fill="E8F2FE"/>
              </w:tcPr>
            </w:tcPrChange>
          </w:tcPr>
          <w:p w14:paraId="2CA5BC14" w14:textId="77777777" w:rsidR="00A1008C" w:rsidRDefault="000D5352">
            <w:pPr>
              <w:spacing w:after="0" w:line="259" w:lineRule="auto"/>
              <w:ind w:left="0" w:right="0" w:firstLine="0"/>
            </w:pPr>
            <w:r>
              <w:rPr>
                <w:b/>
              </w:rPr>
              <w:t xml:space="preserve">ResponseMaster: </w:t>
            </w:r>
            <w:r>
              <w:t xml:space="preserve">This class consists of details such as </w:t>
            </w:r>
            <w:r>
              <w:rPr>
                <w:color w:val="0000C0"/>
                <w:sz w:val="20"/>
              </w:rPr>
              <w:t xml:space="preserve">error, </w:t>
            </w:r>
          </w:p>
        </w:tc>
        <w:tc>
          <w:tcPr>
            <w:tcW w:w="1466" w:type="dxa"/>
            <w:tcBorders>
              <w:top w:val="nil"/>
              <w:left w:val="nil"/>
              <w:bottom w:val="nil"/>
              <w:right w:val="nil"/>
            </w:tcBorders>
            <w:shd w:val="clear" w:color="auto" w:fill="F0D8A8"/>
            <w:tcPrChange w:id="101" w:author="Sushma" w:date="2022-08-24T18:33:00Z">
              <w:tcPr>
                <w:tcW w:w="1466" w:type="dxa"/>
                <w:tcBorders>
                  <w:top w:val="nil"/>
                  <w:left w:val="nil"/>
                  <w:bottom w:val="nil"/>
                  <w:right w:val="nil"/>
                </w:tcBorders>
                <w:shd w:val="clear" w:color="auto" w:fill="F0D8A8"/>
              </w:tcPr>
            </w:tcPrChange>
          </w:tcPr>
          <w:p w14:paraId="6D2D1943" w14:textId="77777777" w:rsidR="00A1008C" w:rsidRDefault="000D5352">
            <w:pPr>
              <w:spacing w:after="0" w:line="259" w:lineRule="auto"/>
              <w:ind w:left="0" w:right="0" w:firstLine="0"/>
            </w:pPr>
            <w:r>
              <w:rPr>
                <w:color w:val="0000C0"/>
                <w:sz w:val="20"/>
              </w:rPr>
              <w:t>message and data</w:t>
            </w:r>
          </w:p>
        </w:tc>
      </w:tr>
    </w:tbl>
    <w:p w14:paraId="095B435A" w14:textId="77777777" w:rsidR="00A1008C" w:rsidRDefault="000D5352">
      <w:pPr>
        <w:spacing w:after="0" w:line="259" w:lineRule="auto"/>
        <w:ind w:left="19" w:right="0" w:firstLine="0"/>
        <w:jc w:val="left"/>
      </w:pPr>
      <w:r>
        <w:t xml:space="preserve"> </w:t>
      </w:r>
    </w:p>
    <w:p w14:paraId="0D338D2B" w14:textId="1EEBB6EB" w:rsidR="00A1008C" w:rsidRDefault="000D5352" w:rsidP="00E77172">
      <w:pPr>
        <w:pStyle w:val="ListParagraph"/>
        <w:numPr>
          <w:ilvl w:val="0"/>
          <w:numId w:val="7"/>
        </w:numPr>
        <w:spacing w:after="9"/>
        <w:ind w:right="531"/>
        <w:pPrChange w:id="102" w:author="Sushma" w:date="2022-08-24T18:34:00Z">
          <w:pPr>
            <w:spacing w:after="9"/>
            <w:ind w:left="14" w:right="531"/>
          </w:pPr>
        </w:pPrChange>
      </w:pPr>
      <w:r>
        <w:lastRenderedPageBreak/>
        <w:t xml:space="preserve">We have defined below method in </w:t>
      </w:r>
      <w:r w:rsidRPr="00E77172">
        <w:rPr>
          <w:b/>
          <w:i/>
          <w:rPrChange w:id="103" w:author="Sushma" w:date="2022-08-24T18:34:00Z">
            <w:rPr>
              <w:b/>
              <w:i/>
            </w:rPr>
          </w:rPrChange>
        </w:rPr>
        <w:t>Business</w:t>
      </w:r>
      <w:r w:rsidRPr="00E77172">
        <w:rPr>
          <w:i/>
          <w:rPrChange w:id="104" w:author="Sushma" w:date="2022-08-24T18:34:00Z">
            <w:rPr>
              <w:i/>
            </w:rPr>
          </w:rPrChange>
        </w:rPr>
        <w:t xml:space="preserve"> </w:t>
      </w:r>
      <w:r>
        <w:t xml:space="preserve">Layer. You must complete the body of the function as mentioned below. </w:t>
      </w:r>
    </w:p>
    <w:p w14:paraId="0DBB6A50" w14:textId="77777777" w:rsidR="00A1008C" w:rsidRDefault="000D5352">
      <w:pPr>
        <w:spacing w:after="16" w:line="259" w:lineRule="auto"/>
        <w:ind w:left="19" w:right="0" w:firstLine="0"/>
        <w:jc w:val="left"/>
      </w:pPr>
      <w:r>
        <w:rPr>
          <w:sz w:val="20"/>
        </w:rPr>
        <w:t xml:space="preserve"> </w:t>
      </w:r>
    </w:p>
    <w:p w14:paraId="69EA41AC" w14:textId="77777777" w:rsidR="00A1008C" w:rsidRPr="00EA2159" w:rsidRDefault="000D5352" w:rsidP="00E77172">
      <w:pPr>
        <w:spacing w:after="0" w:line="259" w:lineRule="auto"/>
        <w:ind w:left="334" w:right="386"/>
        <w:jc w:val="left"/>
        <w:pPrChange w:id="105" w:author="Sushma" w:date="2022-08-24T18:34:00Z">
          <w:pPr>
            <w:spacing w:after="0" w:line="259" w:lineRule="auto"/>
            <w:ind w:left="14" w:right="386"/>
            <w:jc w:val="left"/>
          </w:pPr>
        </w:pPrChange>
      </w:pPr>
      <w:r w:rsidRPr="00EA2159">
        <w:rPr>
          <w:b/>
          <w:color w:val="7F0055"/>
        </w:rPr>
        <w:t>public</w:t>
      </w:r>
      <w:r w:rsidRPr="00EA2159">
        <w:rPr>
          <w:b/>
        </w:rPr>
        <w:t xml:space="preserve"> AssignDeliveryResponseDTO assignDelivery (AssignDeliveryRequestDTO assignDeliveryRequestDTO): </w:t>
      </w:r>
    </w:p>
    <w:p w14:paraId="5AE64FAE" w14:textId="6AF384D0" w:rsidR="00A1008C" w:rsidRDefault="000D5352" w:rsidP="00E77172">
      <w:pPr>
        <w:spacing w:after="0" w:line="258" w:lineRule="auto"/>
        <w:ind w:left="334" w:right="459"/>
        <w:jc w:val="left"/>
        <w:rPr>
          <w:ins w:id="106" w:author="Sushma" w:date="2022-08-24T18:35:00Z"/>
        </w:rPr>
        <w:pPrChange w:id="107" w:author="Sushma" w:date="2022-08-24T18:34:00Z">
          <w:pPr>
            <w:spacing w:after="0" w:line="258" w:lineRule="auto"/>
            <w:ind w:left="14" w:right="459"/>
            <w:jc w:val="left"/>
          </w:pPr>
        </w:pPrChange>
      </w:pPr>
      <w:r w:rsidRPr="00EA2159">
        <w:rPr>
          <w:noProof/>
          <w:lang w:val="en-IN" w:eastAsia="en-IN"/>
        </w:rPr>
        <mc:AlternateContent>
          <mc:Choice Requires="wpg">
            <w:drawing>
              <wp:anchor distT="0" distB="0" distL="114300" distR="114300" simplePos="0" relativeHeight="251659264" behindDoc="1" locked="0" layoutInCell="1" allowOverlap="1" wp14:anchorId="78FAEE70" wp14:editId="4D9A2D5B">
                <wp:simplePos x="0" y="0"/>
                <wp:positionH relativeFrom="column">
                  <wp:posOffset>12192</wp:posOffset>
                </wp:positionH>
                <wp:positionV relativeFrom="paragraph">
                  <wp:posOffset>-397762</wp:posOffset>
                </wp:positionV>
                <wp:extent cx="5665597" cy="2013458"/>
                <wp:effectExtent l="0" t="0" r="0" b="0"/>
                <wp:wrapNone/>
                <wp:docPr id="7302" name="Group 7302"/>
                <wp:cNvGraphicFramePr/>
                <a:graphic xmlns:a="http://schemas.openxmlformats.org/drawingml/2006/main">
                  <a:graphicData uri="http://schemas.microsoft.com/office/word/2010/wordprocessingGroup">
                    <wpg:wgp>
                      <wpg:cNvGrpSpPr/>
                      <wpg:grpSpPr>
                        <a:xfrm>
                          <a:off x="0" y="0"/>
                          <a:ext cx="5665597" cy="2013458"/>
                          <a:chOff x="0" y="0"/>
                          <a:chExt cx="5665597" cy="2013458"/>
                        </a:xfrm>
                      </wpg:grpSpPr>
                      <wps:wsp>
                        <wps:cNvPr id="7739" name="Shape 7739"/>
                        <wps:cNvSpPr/>
                        <wps:spPr>
                          <a:xfrm>
                            <a:off x="0" y="0"/>
                            <a:ext cx="4561968" cy="172212"/>
                          </a:xfrm>
                          <a:custGeom>
                            <a:avLst/>
                            <a:gdLst/>
                            <a:ahLst/>
                            <a:cxnLst/>
                            <a:rect l="0" t="0" r="0" b="0"/>
                            <a:pathLst>
                              <a:path w="4561968" h="172212">
                                <a:moveTo>
                                  <a:pt x="0" y="0"/>
                                </a:moveTo>
                                <a:lnTo>
                                  <a:pt x="4561968" y="0"/>
                                </a:lnTo>
                                <a:lnTo>
                                  <a:pt x="4561968"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0" name="Shape 7740"/>
                        <wps:cNvSpPr/>
                        <wps:spPr>
                          <a:xfrm>
                            <a:off x="0" y="184404"/>
                            <a:ext cx="1643126" cy="172212"/>
                          </a:xfrm>
                          <a:custGeom>
                            <a:avLst/>
                            <a:gdLst/>
                            <a:ahLst/>
                            <a:cxnLst/>
                            <a:rect l="0" t="0" r="0" b="0"/>
                            <a:pathLst>
                              <a:path w="1643126" h="172212">
                                <a:moveTo>
                                  <a:pt x="0" y="0"/>
                                </a:moveTo>
                                <a:lnTo>
                                  <a:pt x="1643126" y="0"/>
                                </a:lnTo>
                                <a:lnTo>
                                  <a:pt x="1643126"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1" name="Shape 7741"/>
                        <wps:cNvSpPr/>
                        <wps:spPr>
                          <a:xfrm>
                            <a:off x="0" y="368808"/>
                            <a:ext cx="5543677" cy="172212"/>
                          </a:xfrm>
                          <a:custGeom>
                            <a:avLst/>
                            <a:gdLst/>
                            <a:ahLst/>
                            <a:cxnLst/>
                            <a:rect l="0" t="0" r="0" b="0"/>
                            <a:pathLst>
                              <a:path w="5543677" h="172212">
                                <a:moveTo>
                                  <a:pt x="0" y="0"/>
                                </a:moveTo>
                                <a:lnTo>
                                  <a:pt x="5543677" y="0"/>
                                </a:lnTo>
                                <a:lnTo>
                                  <a:pt x="5543677"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2" name="Shape 7742"/>
                        <wps:cNvSpPr/>
                        <wps:spPr>
                          <a:xfrm>
                            <a:off x="0" y="553212"/>
                            <a:ext cx="5519294" cy="172212"/>
                          </a:xfrm>
                          <a:custGeom>
                            <a:avLst/>
                            <a:gdLst/>
                            <a:ahLst/>
                            <a:cxnLst/>
                            <a:rect l="0" t="0" r="0" b="0"/>
                            <a:pathLst>
                              <a:path w="5519294" h="172212">
                                <a:moveTo>
                                  <a:pt x="0" y="0"/>
                                </a:moveTo>
                                <a:lnTo>
                                  <a:pt x="5519294" y="0"/>
                                </a:lnTo>
                                <a:lnTo>
                                  <a:pt x="5519294"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3" name="Shape 7743"/>
                        <wps:cNvSpPr/>
                        <wps:spPr>
                          <a:xfrm>
                            <a:off x="0" y="736092"/>
                            <a:ext cx="5304410" cy="172212"/>
                          </a:xfrm>
                          <a:custGeom>
                            <a:avLst/>
                            <a:gdLst/>
                            <a:ahLst/>
                            <a:cxnLst/>
                            <a:rect l="0" t="0" r="0" b="0"/>
                            <a:pathLst>
                              <a:path w="5304410" h="172212">
                                <a:moveTo>
                                  <a:pt x="0" y="0"/>
                                </a:moveTo>
                                <a:lnTo>
                                  <a:pt x="5304410" y="0"/>
                                </a:lnTo>
                                <a:lnTo>
                                  <a:pt x="5304410"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4" name="Shape 7744"/>
                        <wps:cNvSpPr/>
                        <wps:spPr>
                          <a:xfrm>
                            <a:off x="0" y="920496"/>
                            <a:ext cx="5534534" cy="172212"/>
                          </a:xfrm>
                          <a:custGeom>
                            <a:avLst/>
                            <a:gdLst/>
                            <a:ahLst/>
                            <a:cxnLst/>
                            <a:rect l="0" t="0" r="0" b="0"/>
                            <a:pathLst>
                              <a:path w="5534534" h="172212">
                                <a:moveTo>
                                  <a:pt x="0" y="0"/>
                                </a:moveTo>
                                <a:lnTo>
                                  <a:pt x="5534534" y="0"/>
                                </a:lnTo>
                                <a:lnTo>
                                  <a:pt x="5534534"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5" name="Shape 7745"/>
                        <wps:cNvSpPr/>
                        <wps:spPr>
                          <a:xfrm>
                            <a:off x="0" y="1104900"/>
                            <a:ext cx="4969129" cy="172212"/>
                          </a:xfrm>
                          <a:custGeom>
                            <a:avLst/>
                            <a:gdLst/>
                            <a:ahLst/>
                            <a:cxnLst/>
                            <a:rect l="0" t="0" r="0" b="0"/>
                            <a:pathLst>
                              <a:path w="4969129" h="172212">
                                <a:moveTo>
                                  <a:pt x="0" y="0"/>
                                </a:moveTo>
                                <a:lnTo>
                                  <a:pt x="4969129" y="0"/>
                                </a:lnTo>
                                <a:lnTo>
                                  <a:pt x="4969129"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6" name="Shape 7746"/>
                        <wps:cNvSpPr/>
                        <wps:spPr>
                          <a:xfrm>
                            <a:off x="0" y="1472184"/>
                            <a:ext cx="5665597" cy="172212"/>
                          </a:xfrm>
                          <a:custGeom>
                            <a:avLst/>
                            <a:gdLst/>
                            <a:ahLst/>
                            <a:cxnLst/>
                            <a:rect l="0" t="0" r="0" b="0"/>
                            <a:pathLst>
                              <a:path w="5665597" h="172212">
                                <a:moveTo>
                                  <a:pt x="0" y="0"/>
                                </a:moveTo>
                                <a:lnTo>
                                  <a:pt x="5665597" y="0"/>
                                </a:lnTo>
                                <a:lnTo>
                                  <a:pt x="5665597"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7" name="Shape 7747"/>
                        <wps:cNvSpPr/>
                        <wps:spPr>
                          <a:xfrm>
                            <a:off x="0" y="1656588"/>
                            <a:ext cx="5060570" cy="172212"/>
                          </a:xfrm>
                          <a:custGeom>
                            <a:avLst/>
                            <a:gdLst/>
                            <a:ahLst/>
                            <a:cxnLst/>
                            <a:rect l="0" t="0" r="0" b="0"/>
                            <a:pathLst>
                              <a:path w="5060570" h="172212">
                                <a:moveTo>
                                  <a:pt x="0" y="0"/>
                                </a:moveTo>
                                <a:lnTo>
                                  <a:pt x="5060570" y="0"/>
                                </a:lnTo>
                                <a:lnTo>
                                  <a:pt x="5060570"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48" name="Shape 7748"/>
                        <wps:cNvSpPr/>
                        <wps:spPr>
                          <a:xfrm>
                            <a:off x="1888566" y="1840941"/>
                            <a:ext cx="3085211" cy="172517"/>
                          </a:xfrm>
                          <a:custGeom>
                            <a:avLst/>
                            <a:gdLst/>
                            <a:ahLst/>
                            <a:cxnLst/>
                            <a:rect l="0" t="0" r="0" b="0"/>
                            <a:pathLst>
                              <a:path w="3085211" h="172517">
                                <a:moveTo>
                                  <a:pt x="0" y="0"/>
                                </a:moveTo>
                                <a:lnTo>
                                  <a:pt x="3085211" y="0"/>
                                </a:lnTo>
                                <a:lnTo>
                                  <a:pt x="3085211" y="172517"/>
                                </a:lnTo>
                                <a:lnTo>
                                  <a:pt x="0" y="172517"/>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302" style="width:446.11pt;height:158.54pt;position:absolute;z-index:-2147483540;mso-position-horizontal-relative:text;mso-position-horizontal:absolute;margin-left:0.959999pt;mso-position-vertical-relative:text;margin-top:-31.3199pt;" coordsize="56655,20134">
                <v:shape id="Shape 7749" style="position:absolute;width:45619;height:1722;left:0;top:0;" coordsize="4561968,172212" path="m0,0l4561968,0l4561968,172212l0,172212l0,0">
                  <v:stroke weight="0pt" endcap="flat" joinstyle="miter" miterlimit="10" on="false" color="#000000" opacity="0"/>
                  <v:fill on="true" color="#e8f2fe"/>
                </v:shape>
                <v:shape id="Shape 7750" style="position:absolute;width:16431;height:1722;left:0;top:1844;" coordsize="1643126,172212" path="m0,0l1643126,0l1643126,172212l0,172212l0,0">
                  <v:stroke weight="0pt" endcap="flat" joinstyle="miter" miterlimit="10" on="false" color="#000000" opacity="0"/>
                  <v:fill on="true" color="#e8f2fe"/>
                </v:shape>
                <v:shape id="Shape 7751" style="position:absolute;width:55436;height:1722;left:0;top:3688;" coordsize="5543677,172212" path="m0,0l5543677,0l5543677,172212l0,172212l0,0">
                  <v:stroke weight="0pt" endcap="flat" joinstyle="miter" miterlimit="10" on="false" color="#000000" opacity="0"/>
                  <v:fill on="true" color="#e8f2fe"/>
                </v:shape>
                <v:shape id="Shape 7752" style="position:absolute;width:55192;height:1722;left:0;top:5532;" coordsize="5519294,172212" path="m0,0l5519294,0l5519294,172212l0,172212l0,0">
                  <v:stroke weight="0pt" endcap="flat" joinstyle="miter" miterlimit="10" on="false" color="#000000" opacity="0"/>
                  <v:fill on="true" color="#e8f2fe"/>
                </v:shape>
                <v:shape id="Shape 7753" style="position:absolute;width:53044;height:1722;left:0;top:7360;" coordsize="5304410,172212" path="m0,0l5304410,0l5304410,172212l0,172212l0,0">
                  <v:stroke weight="0pt" endcap="flat" joinstyle="miter" miterlimit="10" on="false" color="#000000" opacity="0"/>
                  <v:fill on="true" color="#e8f2fe"/>
                </v:shape>
                <v:shape id="Shape 7754" style="position:absolute;width:55345;height:1722;left:0;top:9204;" coordsize="5534534,172212" path="m0,0l5534534,0l5534534,172212l0,172212l0,0">
                  <v:stroke weight="0pt" endcap="flat" joinstyle="miter" miterlimit="10" on="false" color="#000000" opacity="0"/>
                  <v:fill on="true" color="#e8f2fe"/>
                </v:shape>
                <v:shape id="Shape 7755" style="position:absolute;width:49691;height:1722;left:0;top:11049;" coordsize="4969129,172212" path="m0,0l4969129,0l4969129,172212l0,172212l0,0">
                  <v:stroke weight="0pt" endcap="flat" joinstyle="miter" miterlimit="10" on="false" color="#000000" opacity="0"/>
                  <v:fill on="true" color="#e8f2fe"/>
                </v:shape>
                <v:shape id="Shape 7756" style="position:absolute;width:56655;height:1722;left:0;top:14721;" coordsize="5665597,172212" path="m0,0l5665597,0l5665597,172212l0,172212l0,0">
                  <v:stroke weight="0pt" endcap="flat" joinstyle="miter" miterlimit="10" on="false" color="#000000" opacity="0"/>
                  <v:fill on="true" color="#e8f2fe"/>
                </v:shape>
                <v:shape id="Shape 7757" style="position:absolute;width:50605;height:1722;left:0;top:16565;" coordsize="5060570,172212" path="m0,0l5060570,0l5060570,172212l0,172212l0,0">
                  <v:stroke weight="0pt" endcap="flat" joinstyle="miter" miterlimit="10" on="false" color="#000000" opacity="0"/>
                  <v:fill on="true" color="#e8f2fe"/>
                </v:shape>
                <v:shape id="Shape 7758" style="position:absolute;width:30852;height:1725;left:18885;top:18409;" coordsize="3085211,172517" path="m0,0l3085211,0l3085211,172517l0,172517l0,0">
                  <v:stroke weight="0pt" endcap="flat" joinstyle="miter" miterlimit="10" on="false" color="#000000" opacity="0"/>
                  <v:fill on="true" color="#e8f2fe"/>
                </v:shape>
              </v:group>
            </w:pict>
          </mc:Fallback>
        </mc:AlternateContent>
      </w:r>
      <w:r w:rsidRPr="00EA2159">
        <w:rPr>
          <w:b/>
        </w:rPr>
        <w:t xml:space="preserve"> </w:t>
      </w:r>
      <w:del w:id="108" w:author="Sushma" w:date="2022-08-24T18:36:00Z">
        <w:r w:rsidRPr="00EA2159" w:rsidDel="00E77172">
          <w:rPr>
            <w:b/>
          </w:rPr>
          <w:tab/>
        </w:r>
      </w:del>
      <w:r w:rsidRPr="00EA2159">
        <w:t xml:space="preserve">This function should make use of all the variables of AssignDeliveryRequestDTO class. You should check the availability of specified delivery partner for given criteria (His location should be same as user address; wherein user address is provided in </w:t>
      </w:r>
      <w:r w:rsidRPr="00EA2159">
        <w:rPr>
          <w:b/>
        </w:rPr>
        <w:t>AssignDeliveryRequestDTO</w:t>
      </w:r>
      <w:r w:rsidRPr="00EA2159">
        <w:t xml:space="preserve">.) If the delivery partner is available, update his </w:t>
      </w:r>
      <w:r w:rsidRPr="00EA2159">
        <w:rPr>
          <w:b/>
          <w:i/>
        </w:rPr>
        <w:t>availableFrom</w:t>
      </w:r>
      <w:r w:rsidRPr="00EA2159">
        <w:t xml:space="preserve"> and </w:t>
      </w:r>
      <w:r w:rsidRPr="00EA2159">
        <w:rPr>
          <w:b/>
          <w:i/>
        </w:rPr>
        <w:t xml:space="preserve">availableTo </w:t>
      </w:r>
      <w:r w:rsidRPr="00EA2159">
        <w:t>as mentioned in Question scenario section, map the user object to delivery object partner and save it in database.</w:t>
      </w:r>
      <w:r>
        <w:t xml:space="preserve"> </w:t>
      </w:r>
    </w:p>
    <w:p w14:paraId="1B3B2084" w14:textId="465B32A8" w:rsidR="00E77172" w:rsidRDefault="00E77172" w:rsidP="00E77172">
      <w:pPr>
        <w:spacing w:after="0" w:line="258" w:lineRule="auto"/>
        <w:ind w:left="334" w:right="459"/>
        <w:jc w:val="left"/>
        <w:rPr>
          <w:ins w:id="109" w:author="Sushma" w:date="2022-08-24T18:35:00Z"/>
        </w:rPr>
        <w:pPrChange w:id="110" w:author="Sushma" w:date="2022-08-24T18:34:00Z">
          <w:pPr>
            <w:spacing w:after="0" w:line="258" w:lineRule="auto"/>
            <w:ind w:left="14" w:right="459"/>
            <w:jc w:val="left"/>
          </w:pPr>
        </w:pPrChange>
      </w:pPr>
    </w:p>
    <w:tbl>
      <w:tblPr>
        <w:tblStyle w:val="TableGrid"/>
        <w:tblW w:w="8735" w:type="dxa"/>
        <w:tblInd w:w="19" w:type="dxa"/>
        <w:tblCellMar>
          <w:top w:w="46" w:type="dxa"/>
        </w:tblCellMar>
        <w:tblLook w:val="04A0" w:firstRow="1" w:lastRow="0" w:firstColumn="1" w:lastColumn="0" w:noHBand="0" w:noVBand="1"/>
      </w:tblPr>
      <w:tblGrid>
        <w:gridCol w:w="3173"/>
        <w:gridCol w:w="5562"/>
      </w:tblGrid>
      <w:tr w:rsidR="00E77172" w14:paraId="5BE96B8A" w14:textId="77777777" w:rsidTr="00E90BB7">
        <w:trPr>
          <w:trHeight w:val="281"/>
          <w:ins w:id="111" w:author="Sushma" w:date="2022-08-24T18:36:00Z"/>
        </w:trPr>
        <w:tc>
          <w:tcPr>
            <w:tcW w:w="8735" w:type="dxa"/>
            <w:gridSpan w:val="2"/>
            <w:tcBorders>
              <w:top w:val="nil"/>
              <w:left w:val="nil"/>
              <w:bottom w:val="nil"/>
              <w:right w:val="nil"/>
            </w:tcBorders>
            <w:shd w:val="clear" w:color="auto" w:fill="E8F2FE"/>
          </w:tcPr>
          <w:p w14:paraId="2BF7C911" w14:textId="77777777" w:rsidR="00E77172" w:rsidRDefault="00E77172" w:rsidP="00E90BB7">
            <w:pPr>
              <w:spacing w:after="0" w:line="259" w:lineRule="auto"/>
              <w:ind w:left="0" w:right="-2" w:firstLine="0"/>
              <w:rPr>
                <w:ins w:id="112" w:author="Sushma" w:date="2022-08-24T18:36:00Z"/>
              </w:rPr>
            </w:pPr>
            <w:ins w:id="113" w:author="Sushma" w:date="2022-08-24T18:36:00Z">
              <w:r>
                <w:t xml:space="preserve">This function should return the object of </w:t>
              </w:r>
              <w:r>
                <w:rPr>
                  <w:b/>
                </w:rPr>
                <w:t xml:space="preserve">AssignDeliveryResponseDTO class </w:t>
              </w:r>
              <w:r>
                <w:t xml:space="preserve">by updating the all its </w:t>
              </w:r>
            </w:ins>
          </w:p>
        </w:tc>
      </w:tr>
      <w:tr w:rsidR="00E77172" w14:paraId="2D890F1B" w14:textId="77777777" w:rsidTr="00E90BB7">
        <w:trPr>
          <w:trHeight w:val="281"/>
          <w:ins w:id="114" w:author="Sushma" w:date="2022-08-24T18:36:00Z"/>
        </w:trPr>
        <w:tc>
          <w:tcPr>
            <w:tcW w:w="3173" w:type="dxa"/>
            <w:tcBorders>
              <w:top w:val="nil"/>
              <w:left w:val="nil"/>
              <w:bottom w:val="nil"/>
              <w:right w:val="nil"/>
            </w:tcBorders>
            <w:shd w:val="clear" w:color="auto" w:fill="E8F2FE"/>
          </w:tcPr>
          <w:p w14:paraId="24CF779C" w14:textId="77777777" w:rsidR="00E77172" w:rsidRDefault="00E77172" w:rsidP="00E90BB7">
            <w:pPr>
              <w:spacing w:after="0" w:line="259" w:lineRule="auto"/>
              <w:ind w:left="0" w:right="-2" w:firstLine="0"/>
              <w:rPr>
                <w:ins w:id="115" w:author="Sushma" w:date="2022-08-24T18:36:00Z"/>
              </w:rPr>
            </w:pPr>
            <w:ins w:id="116" w:author="Sushma" w:date="2022-08-24T18:36:00Z">
              <w:r>
                <w:t>variables on a successful execution.</w:t>
              </w:r>
            </w:ins>
          </w:p>
        </w:tc>
        <w:tc>
          <w:tcPr>
            <w:tcW w:w="5562" w:type="dxa"/>
            <w:tcBorders>
              <w:top w:val="nil"/>
              <w:left w:val="nil"/>
              <w:bottom w:val="nil"/>
              <w:right w:val="nil"/>
            </w:tcBorders>
          </w:tcPr>
          <w:p w14:paraId="462C536B" w14:textId="77777777" w:rsidR="00E77172" w:rsidRDefault="00E77172" w:rsidP="00E90BB7">
            <w:pPr>
              <w:spacing w:after="0" w:line="259" w:lineRule="auto"/>
              <w:ind w:left="0" w:right="0" w:firstLine="0"/>
              <w:jc w:val="left"/>
              <w:rPr>
                <w:ins w:id="117" w:author="Sushma" w:date="2022-08-24T18:36:00Z"/>
              </w:rPr>
            </w:pPr>
            <w:ins w:id="118" w:author="Sushma" w:date="2022-08-24T18:36:00Z">
              <w:r>
                <w:t xml:space="preserve"> </w:t>
              </w:r>
            </w:ins>
          </w:p>
        </w:tc>
      </w:tr>
    </w:tbl>
    <w:p w14:paraId="33B3348B" w14:textId="24272D8E" w:rsidR="00E77172" w:rsidDel="00223CE9" w:rsidRDefault="00E77172" w:rsidP="00E77172">
      <w:pPr>
        <w:spacing w:after="0" w:line="259" w:lineRule="auto"/>
        <w:ind w:left="0" w:right="0" w:firstLine="0"/>
        <w:jc w:val="left"/>
        <w:rPr>
          <w:del w:id="119" w:author="Sushma" w:date="2022-08-24T18:35:00Z"/>
        </w:rPr>
        <w:pPrChange w:id="120" w:author="Sushma" w:date="2022-08-24T18:35:00Z">
          <w:pPr>
            <w:spacing w:after="0" w:line="259" w:lineRule="auto"/>
            <w:ind w:left="19" w:right="0" w:firstLine="0"/>
            <w:jc w:val="left"/>
          </w:pPr>
        </w:pPrChange>
      </w:pPr>
    </w:p>
    <w:p w14:paraId="0E0B71D0" w14:textId="6819E824" w:rsidR="00223CE9" w:rsidRDefault="00223CE9" w:rsidP="00E77172">
      <w:pPr>
        <w:spacing w:after="0" w:line="258" w:lineRule="auto"/>
        <w:ind w:left="334" w:right="459"/>
        <w:jc w:val="left"/>
        <w:rPr>
          <w:ins w:id="121" w:author="Sushma" w:date="2022-08-24T18:42:00Z"/>
        </w:rPr>
        <w:pPrChange w:id="122" w:author="Sushma" w:date="2022-08-24T18:34:00Z">
          <w:pPr>
            <w:spacing w:after="0" w:line="258" w:lineRule="auto"/>
            <w:ind w:left="14" w:right="459"/>
            <w:jc w:val="left"/>
          </w:pPr>
        </w:pPrChange>
      </w:pPr>
    </w:p>
    <w:tbl>
      <w:tblPr>
        <w:tblStyle w:val="TableGrid"/>
        <w:tblpPr w:vertAnchor="text" w:tblpX="19" w:tblpY="-46"/>
        <w:tblOverlap w:val="never"/>
        <w:tblW w:w="7955" w:type="dxa"/>
        <w:tblInd w:w="0" w:type="dxa"/>
        <w:tblCellMar>
          <w:top w:w="46" w:type="dxa"/>
          <w:right w:w="2" w:type="dxa"/>
        </w:tblCellMar>
        <w:tblLook w:val="04A0" w:firstRow="1" w:lastRow="0" w:firstColumn="1" w:lastColumn="0" w:noHBand="0" w:noVBand="1"/>
      </w:tblPr>
      <w:tblGrid>
        <w:gridCol w:w="6162"/>
        <w:gridCol w:w="1793"/>
      </w:tblGrid>
      <w:tr w:rsidR="00223CE9" w14:paraId="290A49AD" w14:textId="77777777" w:rsidTr="00E90BB7">
        <w:trPr>
          <w:trHeight w:val="271"/>
          <w:ins w:id="123" w:author="Sushma" w:date="2022-08-24T18:42:00Z"/>
        </w:trPr>
        <w:tc>
          <w:tcPr>
            <w:tcW w:w="6164" w:type="dxa"/>
            <w:tcBorders>
              <w:top w:val="nil"/>
              <w:left w:val="nil"/>
              <w:bottom w:val="nil"/>
              <w:right w:val="nil"/>
            </w:tcBorders>
            <w:shd w:val="clear" w:color="auto" w:fill="E8F2FE"/>
          </w:tcPr>
          <w:p w14:paraId="1C9AC06A" w14:textId="77777777" w:rsidR="00223CE9" w:rsidRDefault="00223CE9" w:rsidP="00E90BB7">
            <w:pPr>
              <w:spacing w:after="0" w:line="259" w:lineRule="auto"/>
              <w:ind w:left="0" w:right="0" w:firstLine="0"/>
              <w:rPr>
                <w:ins w:id="124" w:author="Sushma" w:date="2022-08-24T18:42:00Z"/>
              </w:rPr>
            </w:pPr>
            <w:ins w:id="125" w:author="Sushma" w:date="2022-08-24T18:42:00Z">
              <w:r>
                <w:rPr>
                  <w:b/>
                </w:rPr>
                <w:t xml:space="preserve">AssignDeliveryResponseDTO: </w:t>
              </w:r>
              <w:r>
                <w:t>This class consists of location and List&lt;</w:t>
              </w:r>
            </w:ins>
          </w:p>
        </w:tc>
        <w:tc>
          <w:tcPr>
            <w:tcW w:w="1791" w:type="dxa"/>
            <w:tcBorders>
              <w:top w:val="nil"/>
              <w:left w:val="nil"/>
              <w:bottom w:val="nil"/>
              <w:right w:val="nil"/>
            </w:tcBorders>
            <w:shd w:val="clear" w:color="auto" w:fill="D4D4D4"/>
          </w:tcPr>
          <w:p w14:paraId="77D45D40" w14:textId="77777777" w:rsidR="00223CE9" w:rsidRDefault="00223CE9" w:rsidP="00E90BB7">
            <w:pPr>
              <w:spacing w:after="0" w:line="259" w:lineRule="auto"/>
              <w:ind w:left="0" w:right="0" w:firstLine="0"/>
              <w:rPr>
                <w:ins w:id="126" w:author="Sushma" w:date="2022-08-24T18:42:00Z"/>
              </w:rPr>
            </w:pPr>
            <w:ins w:id="127" w:author="Sushma" w:date="2022-08-24T18:42:00Z">
              <w:r>
                <w:t>DeliveryPartnerDTO</w:t>
              </w:r>
            </w:ins>
          </w:p>
        </w:tc>
      </w:tr>
    </w:tbl>
    <w:p w14:paraId="0AB93B35" w14:textId="4A900AD5" w:rsidR="00223CE9" w:rsidRDefault="00223CE9" w:rsidP="009630A5">
      <w:pPr>
        <w:spacing w:after="0" w:line="259" w:lineRule="auto"/>
        <w:ind w:left="0" w:right="1509" w:firstLine="0"/>
        <w:rPr>
          <w:ins w:id="128" w:author="Sushma" w:date="2022-08-24T18:42:00Z"/>
        </w:rPr>
        <w:pPrChange w:id="129" w:author="Sushma" w:date="2022-08-24T18:42:00Z">
          <w:pPr>
            <w:spacing w:after="0" w:line="259" w:lineRule="auto"/>
            <w:ind w:left="19" w:right="1509" w:firstLine="0"/>
            <w:jc w:val="right"/>
          </w:pPr>
        </w:pPrChange>
      </w:pPr>
      <w:ins w:id="130" w:author="Sushma" w:date="2022-08-24T18:42:00Z">
        <w:r>
          <w:t xml:space="preserve"> </w:t>
        </w:r>
      </w:ins>
    </w:p>
    <w:p w14:paraId="7F210D0F" w14:textId="616278CF" w:rsidR="00223CE9" w:rsidRDefault="00223CE9" w:rsidP="00223CE9">
      <w:pPr>
        <w:spacing w:after="0" w:line="259" w:lineRule="auto"/>
        <w:ind w:left="19" w:right="0" w:firstLine="0"/>
        <w:jc w:val="left"/>
        <w:rPr>
          <w:ins w:id="131" w:author="Sushma" w:date="2022-08-24T18:42:00Z"/>
        </w:rPr>
      </w:pPr>
      <w:ins w:id="132" w:author="Sushma" w:date="2022-08-24T18:42:00Z">
        <w:r>
          <w:rPr>
            <w:sz w:val="20"/>
          </w:rPr>
          <w:t xml:space="preserve"> </w:t>
        </w:r>
      </w:ins>
      <w:ins w:id="133" w:author="Sushma" w:date="2022-08-24T18:43:00Z">
        <w:r w:rsidR="009630A5">
          <w:rPr>
            <w:sz w:val="20"/>
          </w:rPr>
          <w:t>&gt;</w:t>
        </w:r>
      </w:ins>
    </w:p>
    <w:tbl>
      <w:tblPr>
        <w:tblStyle w:val="TableGrid"/>
        <w:tblW w:w="8488" w:type="dxa"/>
        <w:tblInd w:w="19" w:type="dxa"/>
        <w:tblCellMar>
          <w:top w:w="46" w:type="dxa"/>
        </w:tblCellMar>
        <w:tblLook w:val="04A0" w:firstRow="1" w:lastRow="0" w:firstColumn="1" w:lastColumn="0" w:noHBand="0" w:noVBand="1"/>
      </w:tblPr>
      <w:tblGrid>
        <w:gridCol w:w="2849"/>
        <w:gridCol w:w="3339"/>
        <w:gridCol w:w="691"/>
        <w:gridCol w:w="1609"/>
      </w:tblGrid>
      <w:tr w:rsidR="00223CE9" w14:paraId="0AD8B415" w14:textId="77777777" w:rsidTr="00E90BB7">
        <w:trPr>
          <w:trHeight w:val="281"/>
          <w:ins w:id="134" w:author="Sushma" w:date="2022-08-24T18:42:00Z"/>
        </w:trPr>
        <w:tc>
          <w:tcPr>
            <w:tcW w:w="6879" w:type="dxa"/>
            <w:gridSpan w:val="3"/>
            <w:tcBorders>
              <w:top w:val="nil"/>
              <w:left w:val="nil"/>
              <w:bottom w:val="nil"/>
              <w:right w:val="nil"/>
            </w:tcBorders>
            <w:shd w:val="clear" w:color="auto" w:fill="D4D4D4"/>
          </w:tcPr>
          <w:p w14:paraId="31FEEA1E" w14:textId="77777777" w:rsidR="00223CE9" w:rsidRDefault="00223CE9" w:rsidP="00E90BB7">
            <w:pPr>
              <w:spacing w:after="0" w:line="259" w:lineRule="auto"/>
              <w:ind w:left="0" w:right="0" w:firstLine="0"/>
              <w:rPr>
                <w:ins w:id="135" w:author="Sushma" w:date="2022-08-24T18:42:00Z"/>
              </w:rPr>
            </w:pPr>
            <w:ins w:id="136" w:author="Sushma" w:date="2022-08-24T18:42:00Z">
              <w:r>
                <w:rPr>
                  <w:b/>
                </w:rPr>
                <w:t xml:space="preserve">DeliveryPartnerDTO: </w:t>
              </w:r>
              <w:r>
                <w:t xml:space="preserve">This class consists of details of delivery partner such as </w:t>
              </w:r>
            </w:ins>
          </w:p>
        </w:tc>
        <w:tc>
          <w:tcPr>
            <w:tcW w:w="1608" w:type="dxa"/>
            <w:tcBorders>
              <w:top w:val="nil"/>
              <w:left w:val="nil"/>
              <w:bottom w:val="nil"/>
              <w:right w:val="nil"/>
            </w:tcBorders>
            <w:shd w:val="clear" w:color="auto" w:fill="E8F2FE"/>
          </w:tcPr>
          <w:p w14:paraId="1B684982" w14:textId="77777777" w:rsidR="00223CE9" w:rsidRDefault="00223CE9" w:rsidP="00E90BB7">
            <w:pPr>
              <w:spacing w:after="0" w:line="259" w:lineRule="auto"/>
              <w:ind w:left="0" w:right="0" w:firstLine="0"/>
              <w:rPr>
                <w:ins w:id="137" w:author="Sushma" w:date="2022-08-24T18:42:00Z"/>
              </w:rPr>
            </w:pPr>
            <w:ins w:id="138" w:author="Sushma" w:date="2022-08-24T18:42:00Z">
              <w:r>
                <w:t xml:space="preserve">deliveryPartnerId, </w:t>
              </w:r>
            </w:ins>
          </w:p>
        </w:tc>
      </w:tr>
      <w:tr w:rsidR="00223CE9" w14:paraId="7D30A57E" w14:textId="77777777" w:rsidTr="00E90BB7">
        <w:trPr>
          <w:trHeight w:val="281"/>
          <w:ins w:id="139" w:author="Sushma" w:date="2022-08-24T18:42:00Z"/>
        </w:trPr>
        <w:tc>
          <w:tcPr>
            <w:tcW w:w="2849" w:type="dxa"/>
            <w:tcBorders>
              <w:top w:val="nil"/>
              <w:left w:val="nil"/>
              <w:bottom w:val="nil"/>
              <w:right w:val="nil"/>
            </w:tcBorders>
            <w:shd w:val="clear" w:color="auto" w:fill="F0D8A8"/>
          </w:tcPr>
          <w:p w14:paraId="3681316B" w14:textId="77777777" w:rsidR="00223CE9" w:rsidRDefault="00223CE9" w:rsidP="00E90BB7">
            <w:pPr>
              <w:spacing w:after="0" w:line="259" w:lineRule="auto"/>
              <w:ind w:left="0" w:right="0" w:firstLine="0"/>
              <w:rPr>
                <w:ins w:id="140" w:author="Sushma" w:date="2022-08-24T18:42:00Z"/>
              </w:rPr>
            </w:pPr>
            <w:ins w:id="141" w:author="Sushma" w:date="2022-08-24T18:42:00Z">
              <w:r>
                <w:t xml:space="preserve">deliveryPartnerName, location, </w:t>
              </w:r>
            </w:ins>
          </w:p>
        </w:tc>
        <w:tc>
          <w:tcPr>
            <w:tcW w:w="3339" w:type="dxa"/>
            <w:tcBorders>
              <w:top w:val="nil"/>
              <w:left w:val="nil"/>
              <w:bottom w:val="nil"/>
              <w:right w:val="nil"/>
            </w:tcBorders>
            <w:shd w:val="clear" w:color="auto" w:fill="E8F2FE"/>
          </w:tcPr>
          <w:p w14:paraId="15519AA8" w14:textId="77777777" w:rsidR="00223CE9" w:rsidRDefault="00223CE9" w:rsidP="00E90BB7">
            <w:pPr>
              <w:spacing w:after="0" w:line="259" w:lineRule="auto"/>
              <w:ind w:left="0" w:right="-3" w:firstLine="0"/>
              <w:rPr>
                <w:ins w:id="142" w:author="Sushma" w:date="2022-08-24T18:42:00Z"/>
              </w:rPr>
            </w:pPr>
            <w:ins w:id="143" w:author="Sushma" w:date="2022-08-24T18:42:00Z">
              <w:r>
                <w:t>availableFrom, availableTo and rating</w:t>
              </w:r>
            </w:ins>
          </w:p>
        </w:tc>
        <w:tc>
          <w:tcPr>
            <w:tcW w:w="2300" w:type="dxa"/>
            <w:gridSpan w:val="2"/>
            <w:tcBorders>
              <w:top w:val="nil"/>
              <w:left w:val="nil"/>
              <w:bottom w:val="nil"/>
              <w:right w:val="nil"/>
            </w:tcBorders>
          </w:tcPr>
          <w:p w14:paraId="76A6EF20" w14:textId="77777777" w:rsidR="00223CE9" w:rsidRDefault="00223CE9" w:rsidP="00E90BB7">
            <w:pPr>
              <w:spacing w:after="0" w:line="259" w:lineRule="auto"/>
              <w:ind w:left="0" w:right="0" w:firstLine="0"/>
              <w:jc w:val="left"/>
              <w:rPr>
                <w:ins w:id="144" w:author="Sushma" w:date="2022-08-24T18:42:00Z"/>
              </w:rPr>
            </w:pPr>
            <w:ins w:id="145" w:author="Sushma" w:date="2022-08-24T18:42:00Z">
              <w:r>
                <w:rPr>
                  <w:b/>
                </w:rPr>
                <w:t xml:space="preserve"> </w:t>
              </w:r>
            </w:ins>
          </w:p>
        </w:tc>
      </w:tr>
    </w:tbl>
    <w:p w14:paraId="44EB9408" w14:textId="77777777" w:rsidR="00223CE9" w:rsidRDefault="00223CE9" w:rsidP="00E77172">
      <w:pPr>
        <w:spacing w:after="0" w:line="258" w:lineRule="auto"/>
        <w:ind w:left="334" w:right="459"/>
        <w:jc w:val="left"/>
        <w:rPr>
          <w:ins w:id="146" w:author="Sushma" w:date="2022-08-24T18:42:00Z"/>
        </w:rPr>
        <w:pPrChange w:id="147" w:author="Sushma" w:date="2022-08-24T18:34:00Z">
          <w:pPr>
            <w:spacing w:after="0" w:line="258" w:lineRule="auto"/>
            <w:ind w:left="14" w:right="459"/>
            <w:jc w:val="left"/>
          </w:pPr>
        </w:pPrChange>
      </w:pPr>
    </w:p>
    <w:p w14:paraId="508BAB23" w14:textId="77777777" w:rsidR="00A1008C" w:rsidRDefault="000D5352" w:rsidP="00E77172">
      <w:pPr>
        <w:spacing w:after="0" w:line="259" w:lineRule="auto"/>
        <w:ind w:left="0" w:right="0" w:firstLine="0"/>
        <w:jc w:val="left"/>
        <w:pPrChange w:id="148" w:author="Sushma" w:date="2022-08-24T18:35:00Z">
          <w:pPr>
            <w:spacing w:after="0" w:line="259" w:lineRule="auto"/>
            <w:ind w:left="19" w:right="0" w:firstLine="0"/>
            <w:jc w:val="left"/>
          </w:pPr>
        </w:pPrChange>
      </w:pPr>
      <w:del w:id="149" w:author="Sushma" w:date="2022-08-24T18:35:00Z">
        <w:r w:rsidDel="00E77172">
          <w:delText xml:space="preserve"> </w:delText>
        </w:r>
      </w:del>
    </w:p>
    <w:p w14:paraId="19315142" w14:textId="3D6D0474" w:rsidR="00A1008C" w:rsidRDefault="000D5352" w:rsidP="00E77172">
      <w:pPr>
        <w:pStyle w:val="ListParagraph"/>
        <w:numPr>
          <w:ilvl w:val="0"/>
          <w:numId w:val="7"/>
        </w:numPr>
        <w:spacing w:after="0" w:line="258" w:lineRule="auto"/>
        <w:ind w:right="459"/>
        <w:jc w:val="left"/>
        <w:rPr>
          <w:ins w:id="150" w:author="Sushma" w:date="2022-08-24T18:35:00Z"/>
        </w:rPr>
        <w:pPrChange w:id="151" w:author="Sushma" w:date="2022-08-24T18:34:00Z">
          <w:pPr>
            <w:spacing w:after="0" w:line="258" w:lineRule="auto"/>
            <w:ind w:left="14" w:right="459"/>
            <w:jc w:val="left"/>
          </w:pPr>
        </w:pPrChange>
      </w:pPr>
      <w:r>
        <w:t xml:space="preserve">If he is not available, you should check the availability of other delivery partners whose data already exist in database for given criteria. If you find multiple delivery partners, map the user to delivery partner </w:t>
      </w:r>
      <w:r w:rsidRPr="00E77172">
        <w:rPr>
          <w:color w:val="252525"/>
          <w:rPrChange w:id="152" w:author="Sushma" w:date="2022-08-24T18:34:00Z">
            <w:rPr>
              <w:color w:val="252525"/>
            </w:rPr>
          </w:rPrChange>
        </w:rPr>
        <w:t xml:space="preserve">with the highest </w:t>
      </w:r>
      <w:r w:rsidRPr="00E77172">
        <w:rPr>
          <w:b/>
          <w:i/>
          <w:color w:val="252525"/>
          <w:rPrChange w:id="153" w:author="Sushma" w:date="2022-08-24T18:34:00Z">
            <w:rPr>
              <w:b/>
              <w:i/>
              <w:color w:val="252525"/>
            </w:rPr>
          </w:rPrChange>
        </w:rPr>
        <w:t>ratings</w:t>
      </w:r>
      <w:r>
        <w:t xml:space="preserve">, update his </w:t>
      </w:r>
      <w:r w:rsidRPr="00E77172">
        <w:rPr>
          <w:b/>
          <w:i/>
          <w:rPrChange w:id="154" w:author="Sushma" w:date="2022-08-24T18:34:00Z">
            <w:rPr>
              <w:b/>
              <w:i/>
            </w:rPr>
          </w:rPrChange>
        </w:rPr>
        <w:t>availableFrom</w:t>
      </w:r>
      <w:r>
        <w:t xml:space="preserve"> and </w:t>
      </w:r>
      <w:r w:rsidRPr="00E77172">
        <w:rPr>
          <w:b/>
          <w:i/>
          <w:rPrChange w:id="155" w:author="Sushma" w:date="2022-08-24T18:34:00Z">
            <w:rPr>
              <w:b/>
              <w:i/>
            </w:rPr>
          </w:rPrChange>
        </w:rPr>
        <w:t xml:space="preserve">availableTo </w:t>
      </w:r>
      <w:r>
        <w:t xml:space="preserve">and save it. </w:t>
      </w:r>
    </w:p>
    <w:p w14:paraId="1A50B0E2" w14:textId="77777777" w:rsidR="00E77172" w:rsidRDefault="00E77172" w:rsidP="00E77172">
      <w:pPr>
        <w:pStyle w:val="ListParagraph"/>
        <w:spacing w:after="0" w:line="258" w:lineRule="auto"/>
        <w:ind w:left="364" w:right="459" w:firstLine="0"/>
        <w:jc w:val="left"/>
        <w:pPrChange w:id="156" w:author="Sushma" w:date="2022-08-24T18:35:00Z">
          <w:pPr>
            <w:spacing w:after="0" w:line="258" w:lineRule="auto"/>
            <w:ind w:left="14" w:right="459"/>
            <w:jc w:val="left"/>
          </w:pPr>
        </w:pPrChange>
      </w:pPr>
    </w:p>
    <w:p w14:paraId="140707E7" w14:textId="08012D36" w:rsidR="00A1008C" w:rsidDel="00E77172" w:rsidRDefault="000D5352" w:rsidP="00E77172">
      <w:pPr>
        <w:pStyle w:val="ListParagraph"/>
        <w:numPr>
          <w:ilvl w:val="0"/>
          <w:numId w:val="7"/>
        </w:numPr>
        <w:rPr>
          <w:del w:id="157" w:author="Sushma" w:date="2022-08-24T18:35:00Z"/>
        </w:rPr>
        <w:pPrChange w:id="158" w:author="Sushma" w:date="2022-08-24T18:35:00Z">
          <w:pPr>
            <w:spacing w:after="0" w:line="259" w:lineRule="auto"/>
            <w:ind w:left="19" w:right="0" w:firstLine="0"/>
            <w:jc w:val="left"/>
          </w:pPr>
        </w:pPrChange>
      </w:pPr>
      <w:del w:id="159" w:author="Sushma" w:date="2022-08-24T18:35:00Z">
        <w:r w:rsidDel="00E77172">
          <w:delText xml:space="preserve"> </w:delText>
        </w:r>
      </w:del>
    </w:p>
    <w:p w14:paraId="356B8EE2" w14:textId="242486BE" w:rsidR="00A1008C" w:rsidDel="00E77172" w:rsidRDefault="000D5352" w:rsidP="00E77172">
      <w:pPr>
        <w:pStyle w:val="ListParagraph"/>
        <w:numPr>
          <w:ilvl w:val="0"/>
          <w:numId w:val="7"/>
        </w:numPr>
        <w:rPr>
          <w:del w:id="160" w:author="Sushma" w:date="2022-08-24T18:35:00Z"/>
        </w:rPr>
        <w:pPrChange w:id="161" w:author="Sushma" w:date="2022-08-24T18:35:00Z">
          <w:pPr>
            <w:spacing w:after="0" w:line="259" w:lineRule="auto"/>
            <w:ind w:left="19" w:right="0" w:firstLine="0"/>
            <w:jc w:val="left"/>
          </w:pPr>
        </w:pPrChange>
      </w:pPr>
      <w:del w:id="162" w:author="Sushma" w:date="2022-08-24T18:35:00Z">
        <w:r w:rsidDel="00E77172">
          <w:delText xml:space="preserve"> </w:delText>
        </w:r>
      </w:del>
    </w:p>
    <w:p w14:paraId="7A5540C0" w14:textId="0CB51D1E" w:rsidR="00A1008C" w:rsidRDefault="000D5352" w:rsidP="00E77172">
      <w:pPr>
        <w:pStyle w:val="ListParagraph"/>
        <w:numPr>
          <w:ilvl w:val="0"/>
          <w:numId w:val="7"/>
        </w:numPr>
        <w:pPrChange w:id="163" w:author="Sushma" w:date="2022-08-24T18:35:00Z">
          <w:pPr>
            <w:spacing w:after="0" w:line="259" w:lineRule="auto"/>
            <w:ind w:left="14" w:right="0"/>
            <w:jc w:val="left"/>
          </w:pPr>
        </w:pPrChange>
      </w:pPr>
      <w:r w:rsidRPr="00E77172">
        <w:rPr>
          <w:shd w:val="clear" w:color="auto" w:fill="E8F2FE"/>
          <w:rPrChange w:id="164" w:author="Sushma" w:date="2022-08-24T18:35:00Z">
            <w:rPr>
              <w:shd w:val="clear" w:color="auto" w:fill="E8F2FE"/>
            </w:rPr>
          </w:rPrChange>
        </w:rPr>
        <w:t>If no delivery partner is available, indicate the end user with appropriate exception.</w:t>
      </w:r>
      <w:r>
        <w:t xml:space="preserve"> </w:t>
      </w:r>
    </w:p>
    <w:p w14:paraId="33A1FEFC" w14:textId="77777777" w:rsidR="00A1008C" w:rsidRDefault="000D5352">
      <w:pPr>
        <w:spacing w:after="0" w:line="259" w:lineRule="auto"/>
        <w:ind w:left="19" w:right="0" w:firstLine="0"/>
        <w:jc w:val="left"/>
      </w:pPr>
      <w:r>
        <w:t xml:space="preserve"> </w:t>
      </w:r>
    </w:p>
    <w:p w14:paraId="68BFDF7D" w14:textId="4C478B58" w:rsidR="00A1008C" w:rsidRDefault="000D5352" w:rsidP="00223CE9">
      <w:pPr>
        <w:pStyle w:val="ListParagraph"/>
        <w:numPr>
          <w:ilvl w:val="0"/>
          <w:numId w:val="7"/>
        </w:numPr>
        <w:spacing w:after="9"/>
        <w:ind w:right="531"/>
        <w:rPr>
          <w:ins w:id="165" w:author="Sushma" w:date="2022-08-24T18:41:00Z"/>
        </w:rPr>
        <w:pPrChange w:id="166" w:author="Sushma" w:date="2022-08-24T18:41:00Z">
          <w:pPr>
            <w:spacing w:after="9"/>
            <w:ind w:left="14" w:right="531"/>
          </w:pPr>
        </w:pPrChange>
      </w:pPr>
      <w:r>
        <w:t xml:space="preserve">You are allowed to create custom JPA methods according to the requirement. </w:t>
      </w:r>
    </w:p>
    <w:p w14:paraId="6FB97BC5" w14:textId="753BEAE3" w:rsidR="00223CE9" w:rsidRDefault="00223CE9" w:rsidP="00223CE9">
      <w:pPr>
        <w:spacing w:after="9"/>
        <w:ind w:left="0" w:right="531" w:firstLine="0"/>
        <w:pPrChange w:id="167" w:author="Sushma" w:date="2022-08-24T18:41:00Z">
          <w:pPr>
            <w:spacing w:after="9"/>
            <w:ind w:left="14" w:right="531"/>
          </w:pPr>
        </w:pPrChange>
      </w:pPr>
    </w:p>
    <w:p w14:paraId="23EDA55D" w14:textId="673F0851" w:rsidR="00A1008C" w:rsidRDefault="000D5352" w:rsidP="00223CE9">
      <w:pPr>
        <w:pStyle w:val="ListParagraph"/>
        <w:numPr>
          <w:ilvl w:val="0"/>
          <w:numId w:val="7"/>
        </w:numPr>
        <w:spacing w:after="9"/>
        <w:ind w:right="531"/>
        <w:pPrChange w:id="168" w:author="Sushma" w:date="2022-08-24T18:41:00Z">
          <w:pPr>
            <w:spacing w:after="9"/>
            <w:ind w:left="14" w:right="531"/>
          </w:pPr>
        </w:pPrChange>
      </w:pPr>
      <w:r>
        <w:rPr>
          <w:noProof/>
          <w:lang w:val="en-IN" w:eastAsia="en-IN"/>
        </w:rPr>
        <mc:AlternateContent>
          <mc:Choice Requires="wpg">
            <w:drawing>
              <wp:anchor distT="0" distB="0" distL="114300" distR="114300" simplePos="0" relativeHeight="251660288" behindDoc="1" locked="0" layoutInCell="1" allowOverlap="1" wp14:anchorId="2F8A745A" wp14:editId="6D9E755D">
                <wp:simplePos x="0" y="0"/>
                <wp:positionH relativeFrom="column">
                  <wp:posOffset>12192</wp:posOffset>
                </wp:positionH>
                <wp:positionV relativeFrom="paragraph">
                  <wp:posOffset>-213359</wp:posOffset>
                </wp:positionV>
                <wp:extent cx="5689982" cy="541020"/>
                <wp:effectExtent l="0" t="0" r="0" b="0"/>
                <wp:wrapNone/>
                <wp:docPr id="7303" name="Group 7303"/>
                <wp:cNvGraphicFramePr/>
                <a:graphic xmlns:a="http://schemas.openxmlformats.org/drawingml/2006/main">
                  <a:graphicData uri="http://schemas.microsoft.com/office/word/2010/wordprocessingGroup">
                    <wpg:wgp>
                      <wpg:cNvGrpSpPr/>
                      <wpg:grpSpPr>
                        <a:xfrm>
                          <a:off x="0" y="0"/>
                          <a:ext cx="5689982" cy="541020"/>
                          <a:chOff x="0" y="0"/>
                          <a:chExt cx="5689982" cy="541020"/>
                        </a:xfrm>
                      </wpg:grpSpPr>
                      <wps:wsp>
                        <wps:cNvPr id="7759" name="Shape 7759"/>
                        <wps:cNvSpPr/>
                        <wps:spPr>
                          <a:xfrm>
                            <a:off x="0" y="0"/>
                            <a:ext cx="4409568" cy="172212"/>
                          </a:xfrm>
                          <a:custGeom>
                            <a:avLst/>
                            <a:gdLst/>
                            <a:ahLst/>
                            <a:cxnLst/>
                            <a:rect l="0" t="0" r="0" b="0"/>
                            <a:pathLst>
                              <a:path w="4409568" h="172212">
                                <a:moveTo>
                                  <a:pt x="0" y="0"/>
                                </a:moveTo>
                                <a:lnTo>
                                  <a:pt x="4409568" y="0"/>
                                </a:lnTo>
                                <a:lnTo>
                                  <a:pt x="4409568" y="172212"/>
                                </a:lnTo>
                                <a:lnTo>
                                  <a:pt x="0" y="172212"/>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60" name="Shape 7760"/>
                        <wps:cNvSpPr/>
                        <wps:spPr>
                          <a:xfrm>
                            <a:off x="0" y="184403"/>
                            <a:ext cx="5689982" cy="172213"/>
                          </a:xfrm>
                          <a:custGeom>
                            <a:avLst/>
                            <a:gdLst/>
                            <a:ahLst/>
                            <a:cxnLst/>
                            <a:rect l="0" t="0" r="0" b="0"/>
                            <a:pathLst>
                              <a:path w="5689982" h="172213">
                                <a:moveTo>
                                  <a:pt x="0" y="0"/>
                                </a:moveTo>
                                <a:lnTo>
                                  <a:pt x="5689982" y="0"/>
                                </a:lnTo>
                                <a:lnTo>
                                  <a:pt x="5689982" y="172213"/>
                                </a:lnTo>
                                <a:lnTo>
                                  <a:pt x="0" y="172213"/>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7761" name="Shape 7761"/>
                        <wps:cNvSpPr/>
                        <wps:spPr>
                          <a:xfrm>
                            <a:off x="0" y="368808"/>
                            <a:ext cx="1571498" cy="172213"/>
                          </a:xfrm>
                          <a:custGeom>
                            <a:avLst/>
                            <a:gdLst/>
                            <a:ahLst/>
                            <a:cxnLst/>
                            <a:rect l="0" t="0" r="0" b="0"/>
                            <a:pathLst>
                              <a:path w="1571498" h="172213">
                                <a:moveTo>
                                  <a:pt x="0" y="0"/>
                                </a:moveTo>
                                <a:lnTo>
                                  <a:pt x="1571498" y="0"/>
                                </a:lnTo>
                                <a:lnTo>
                                  <a:pt x="1571498" y="172213"/>
                                </a:lnTo>
                                <a:lnTo>
                                  <a:pt x="0" y="172213"/>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7303" style="width:448.03pt;height:42.6pt;position:absolute;z-index:-2147483474;mso-position-horizontal-relative:text;mso-position-horizontal:absolute;margin-left:0.959999pt;mso-position-vertical-relative:text;margin-top:-16.8pt;" coordsize="56899,5410">
                <v:shape id="Shape 7762" style="position:absolute;width:44095;height:1722;left:0;top:0;" coordsize="4409568,172212" path="m0,0l4409568,0l4409568,172212l0,172212l0,0">
                  <v:stroke weight="0pt" endcap="flat" joinstyle="miter" miterlimit="10" on="false" color="#000000" opacity="0"/>
                  <v:fill on="true" color="#e8f2fe"/>
                </v:shape>
                <v:shape id="Shape 7763" style="position:absolute;width:56899;height:1722;left:0;top:1844;" coordsize="5689982,172213" path="m0,0l5689982,0l5689982,172213l0,172213l0,0">
                  <v:stroke weight="0pt" endcap="flat" joinstyle="miter" miterlimit="10" on="false" color="#000000" opacity="0"/>
                  <v:fill on="true" color="#e8f2fe"/>
                </v:shape>
                <v:shape id="Shape 7764" style="position:absolute;width:15714;height:1722;left:0;top:3688;" coordsize="1571498,172213" path="m0,0l1571498,0l1571498,172213l0,172213l0,0">
                  <v:stroke weight="0pt" endcap="flat" joinstyle="miter" miterlimit="10" on="false" color="#000000" opacity="0"/>
                  <v:fill on="true" color="#e8f2fe"/>
                </v:shape>
              </v:group>
            </w:pict>
          </mc:Fallback>
        </mc:AlternateContent>
      </w:r>
      <w:r>
        <w:t xml:space="preserve">You have to create the custom exception classes to cover all the possible scenarios and handle them with controller advice class. </w:t>
      </w:r>
    </w:p>
    <w:p w14:paraId="6EEDAA4A" w14:textId="77777777" w:rsidR="00A1008C" w:rsidRDefault="000D5352">
      <w:pPr>
        <w:spacing w:after="0" w:line="259" w:lineRule="auto"/>
        <w:ind w:left="19" w:right="0" w:firstLine="0"/>
        <w:jc w:val="left"/>
      </w:pPr>
      <w:r>
        <w:t xml:space="preserve">  </w:t>
      </w:r>
    </w:p>
    <w:tbl>
      <w:tblPr>
        <w:tblStyle w:val="TableGrid"/>
        <w:tblpPr w:vertAnchor="text" w:tblpX="19" w:tblpY="-46"/>
        <w:tblOverlap w:val="never"/>
        <w:tblW w:w="7955" w:type="dxa"/>
        <w:tblInd w:w="0" w:type="dxa"/>
        <w:tblCellMar>
          <w:top w:w="46" w:type="dxa"/>
          <w:right w:w="2" w:type="dxa"/>
        </w:tblCellMar>
        <w:tblLook w:val="04A0" w:firstRow="1" w:lastRow="0" w:firstColumn="1" w:lastColumn="0" w:noHBand="0" w:noVBand="1"/>
        <w:tblPrChange w:id="169" w:author="Sushma" w:date="2022-08-24T18:41:00Z">
          <w:tblPr>
            <w:tblStyle w:val="TableGrid"/>
            <w:tblpPr w:vertAnchor="text" w:tblpX="19" w:tblpY="-46"/>
            <w:tblOverlap w:val="never"/>
            <w:tblW w:w="7955" w:type="dxa"/>
            <w:tblInd w:w="0" w:type="dxa"/>
            <w:tblCellMar>
              <w:top w:w="46" w:type="dxa"/>
              <w:right w:w="2" w:type="dxa"/>
            </w:tblCellMar>
            <w:tblLook w:val="04A0" w:firstRow="1" w:lastRow="0" w:firstColumn="1" w:lastColumn="0" w:noHBand="0" w:noVBand="1"/>
          </w:tblPr>
        </w:tblPrChange>
      </w:tblPr>
      <w:tblGrid>
        <w:gridCol w:w="6162"/>
        <w:gridCol w:w="1793"/>
        <w:tblGridChange w:id="170">
          <w:tblGrid>
            <w:gridCol w:w="6162"/>
            <w:gridCol w:w="1793"/>
          </w:tblGrid>
        </w:tblGridChange>
      </w:tblGrid>
      <w:tr w:rsidR="00A1008C" w:rsidDel="00223CE9" w14:paraId="3D829486" w14:textId="2BC6E55E" w:rsidTr="00223CE9">
        <w:trPr>
          <w:trHeight w:val="271"/>
          <w:del w:id="171" w:author="Sushma" w:date="2022-08-24T18:41:00Z"/>
          <w:trPrChange w:id="172" w:author="Sushma" w:date="2022-08-24T18:41:00Z">
            <w:trPr>
              <w:trHeight w:val="271"/>
            </w:trPr>
          </w:trPrChange>
        </w:trPr>
        <w:tc>
          <w:tcPr>
            <w:tcW w:w="6162" w:type="dxa"/>
            <w:tcBorders>
              <w:top w:val="nil"/>
              <w:left w:val="nil"/>
              <w:bottom w:val="nil"/>
              <w:right w:val="nil"/>
            </w:tcBorders>
            <w:shd w:val="clear" w:color="auto" w:fill="E8F2FE"/>
            <w:tcPrChange w:id="173" w:author="Sushma" w:date="2022-08-24T18:41:00Z">
              <w:tcPr>
                <w:tcW w:w="6164" w:type="dxa"/>
                <w:tcBorders>
                  <w:top w:val="nil"/>
                  <w:left w:val="nil"/>
                  <w:bottom w:val="nil"/>
                  <w:right w:val="nil"/>
                </w:tcBorders>
                <w:shd w:val="clear" w:color="auto" w:fill="E8F2FE"/>
              </w:tcPr>
            </w:tcPrChange>
          </w:tcPr>
          <w:p w14:paraId="2EAAB9FE" w14:textId="548BB3BB" w:rsidR="00A1008C" w:rsidDel="00223CE9" w:rsidRDefault="000D5352">
            <w:pPr>
              <w:spacing w:after="0" w:line="259" w:lineRule="auto"/>
              <w:ind w:left="0" w:right="0" w:firstLine="0"/>
              <w:rPr>
                <w:del w:id="174" w:author="Sushma" w:date="2022-08-24T18:41:00Z"/>
              </w:rPr>
            </w:pPr>
            <w:del w:id="175" w:author="Sushma" w:date="2022-08-24T18:41:00Z">
              <w:r w:rsidDel="00223CE9">
                <w:rPr>
                  <w:b/>
                </w:rPr>
                <w:delText xml:space="preserve">AssignDeliveryResponseDTO: </w:delText>
              </w:r>
              <w:r w:rsidDel="00223CE9">
                <w:delText>This class consists of location and List&lt;</w:delText>
              </w:r>
            </w:del>
          </w:p>
        </w:tc>
        <w:tc>
          <w:tcPr>
            <w:tcW w:w="1793" w:type="dxa"/>
            <w:tcBorders>
              <w:top w:val="nil"/>
              <w:left w:val="nil"/>
              <w:bottom w:val="nil"/>
              <w:right w:val="nil"/>
            </w:tcBorders>
            <w:shd w:val="clear" w:color="auto" w:fill="D4D4D4"/>
            <w:tcPrChange w:id="176" w:author="Sushma" w:date="2022-08-24T18:41:00Z">
              <w:tcPr>
                <w:tcW w:w="1791" w:type="dxa"/>
                <w:tcBorders>
                  <w:top w:val="nil"/>
                  <w:left w:val="nil"/>
                  <w:bottom w:val="nil"/>
                  <w:right w:val="nil"/>
                </w:tcBorders>
                <w:shd w:val="clear" w:color="auto" w:fill="D4D4D4"/>
              </w:tcPr>
            </w:tcPrChange>
          </w:tcPr>
          <w:p w14:paraId="66AE0855" w14:textId="1B6FD18E" w:rsidR="00A1008C" w:rsidDel="00223CE9" w:rsidRDefault="000D5352">
            <w:pPr>
              <w:spacing w:after="0" w:line="259" w:lineRule="auto"/>
              <w:ind w:left="0" w:right="0" w:firstLine="0"/>
              <w:rPr>
                <w:del w:id="177" w:author="Sushma" w:date="2022-08-24T18:41:00Z"/>
              </w:rPr>
            </w:pPr>
            <w:del w:id="178" w:author="Sushma" w:date="2022-08-24T18:41:00Z">
              <w:r w:rsidDel="00223CE9">
                <w:delText>DeliveryPartnerDTO</w:delText>
              </w:r>
            </w:del>
          </w:p>
        </w:tc>
      </w:tr>
    </w:tbl>
    <w:p w14:paraId="5588A4E1" w14:textId="24D0FC9D" w:rsidR="00A1008C" w:rsidDel="00223CE9" w:rsidRDefault="000D5352">
      <w:pPr>
        <w:spacing w:after="0" w:line="259" w:lineRule="auto"/>
        <w:ind w:left="19" w:right="1509" w:firstLine="0"/>
        <w:jc w:val="right"/>
        <w:rPr>
          <w:del w:id="179" w:author="Sushma" w:date="2022-08-24T18:41:00Z"/>
        </w:rPr>
      </w:pPr>
      <w:del w:id="180" w:author="Sushma" w:date="2022-08-24T18:41:00Z">
        <w:r w:rsidDel="00223CE9">
          <w:rPr>
            <w:shd w:val="clear" w:color="auto" w:fill="E8F2FE"/>
          </w:rPr>
          <w:delText>&gt;</w:delText>
        </w:r>
        <w:r w:rsidDel="00223CE9">
          <w:delText xml:space="preserve"> </w:delText>
        </w:r>
      </w:del>
    </w:p>
    <w:p w14:paraId="762A4186" w14:textId="136B3193" w:rsidR="00A1008C" w:rsidDel="00223CE9" w:rsidRDefault="000D5352">
      <w:pPr>
        <w:spacing w:after="0" w:line="259" w:lineRule="auto"/>
        <w:ind w:left="19" w:right="0" w:firstLine="0"/>
        <w:jc w:val="left"/>
        <w:rPr>
          <w:del w:id="181" w:author="Sushma" w:date="2022-08-24T18:41:00Z"/>
        </w:rPr>
      </w:pPr>
      <w:del w:id="182" w:author="Sushma" w:date="2022-08-24T18:41:00Z">
        <w:r w:rsidDel="00223CE9">
          <w:rPr>
            <w:sz w:val="20"/>
          </w:rPr>
          <w:delText xml:space="preserve"> </w:delText>
        </w:r>
      </w:del>
    </w:p>
    <w:tbl>
      <w:tblPr>
        <w:tblStyle w:val="TableGrid"/>
        <w:tblW w:w="8488" w:type="dxa"/>
        <w:tblInd w:w="19" w:type="dxa"/>
        <w:tblCellMar>
          <w:top w:w="46" w:type="dxa"/>
        </w:tblCellMar>
        <w:tblLook w:val="04A0" w:firstRow="1" w:lastRow="0" w:firstColumn="1" w:lastColumn="0" w:noHBand="0" w:noVBand="1"/>
      </w:tblPr>
      <w:tblGrid>
        <w:gridCol w:w="2849"/>
        <w:gridCol w:w="3339"/>
        <w:gridCol w:w="691"/>
        <w:gridCol w:w="1609"/>
      </w:tblGrid>
      <w:tr w:rsidR="00A1008C" w:rsidDel="00223CE9" w14:paraId="498B52FE" w14:textId="1CECCEFA">
        <w:trPr>
          <w:trHeight w:val="281"/>
          <w:del w:id="183" w:author="Sushma" w:date="2022-08-24T18:41:00Z"/>
        </w:trPr>
        <w:tc>
          <w:tcPr>
            <w:tcW w:w="6879" w:type="dxa"/>
            <w:gridSpan w:val="3"/>
            <w:tcBorders>
              <w:top w:val="nil"/>
              <w:left w:val="nil"/>
              <w:bottom w:val="nil"/>
              <w:right w:val="nil"/>
            </w:tcBorders>
            <w:shd w:val="clear" w:color="auto" w:fill="D4D4D4"/>
          </w:tcPr>
          <w:p w14:paraId="4E20A033" w14:textId="756548D7" w:rsidR="00A1008C" w:rsidDel="00223CE9" w:rsidRDefault="000D5352">
            <w:pPr>
              <w:spacing w:after="0" w:line="259" w:lineRule="auto"/>
              <w:ind w:left="0" w:right="0" w:firstLine="0"/>
              <w:rPr>
                <w:del w:id="184" w:author="Sushma" w:date="2022-08-24T18:41:00Z"/>
              </w:rPr>
            </w:pPr>
            <w:del w:id="185" w:author="Sushma" w:date="2022-08-24T18:41:00Z">
              <w:r w:rsidDel="00223CE9">
                <w:rPr>
                  <w:b/>
                </w:rPr>
                <w:delText xml:space="preserve">DeliveryPartnerDTO: </w:delText>
              </w:r>
              <w:r w:rsidDel="00223CE9">
                <w:delText xml:space="preserve">This class consists of details of delivery partner such as </w:delText>
              </w:r>
            </w:del>
          </w:p>
        </w:tc>
        <w:tc>
          <w:tcPr>
            <w:tcW w:w="1608" w:type="dxa"/>
            <w:tcBorders>
              <w:top w:val="nil"/>
              <w:left w:val="nil"/>
              <w:bottom w:val="nil"/>
              <w:right w:val="nil"/>
            </w:tcBorders>
            <w:shd w:val="clear" w:color="auto" w:fill="E8F2FE"/>
          </w:tcPr>
          <w:p w14:paraId="54AE9B5E" w14:textId="5CBB6A60" w:rsidR="00A1008C" w:rsidDel="00223CE9" w:rsidRDefault="000D5352">
            <w:pPr>
              <w:spacing w:after="0" w:line="259" w:lineRule="auto"/>
              <w:ind w:left="0" w:right="0" w:firstLine="0"/>
              <w:rPr>
                <w:del w:id="186" w:author="Sushma" w:date="2022-08-24T18:41:00Z"/>
              </w:rPr>
            </w:pPr>
            <w:del w:id="187" w:author="Sushma" w:date="2022-08-24T18:41:00Z">
              <w:r w:rsidDel="00223CE9">
                <w:delText xml:space="preserve">deliveryPartnerId, </w:delText>
              </w:r>
            </w:del>
          </w:p>
        </w:tc>
      </w:tr>
      <w:tr w:rsidR="00A1008C" w:rsidDel="00223CE9" w14:paraId="313B313C" w14:textId="1302BFAE">
        <w:trPr>
          <w:trHeight w:val="281"/>
          <w:del w:id="188" w:author="Sushma" w:date="2022-08-24T18:41:00Z"/>
        </w:trPr>
        <w:tc>
          <w:tcPr>
            <w:tcW w:w="2849" w:type="dxa"/>
            <w:tcBorders>
              <w:top w:val="nil"/>
              <w:left w:val="nil"/>
              <w:bottom w:val="nil"/>
              <w:right w:val="nil"/>
            </w:tcBorders>
            <w:shd w:val="clear" w:color="auto" w:fill="F0D8A8"/>
          </w:tcPr>
          <w:p w14:paraId="00FBBF0E" w14:textId="2BBC27D5" w:rsidR="00A1008C" w:rsidDel="00223CE9" w:rsidRDefault="000D5352">
            <w:pPr>
              <w:spacing w:after="0" w:line="259" w:lineRule="auto"/>
              <w:ind w:left="0" w:right="0" w:firstLine="0"/>
              <w:rPr>
                <w:del w:id="189" w:author="Sushma" w:date="2022-08-24T18:41:00Z"/>
              </w:rPr>
            </w:pPr>
            <w:del w:id="190" w:author="Sushma" w:date="2022-08-24T18:41:00Z">
              <w:r w:rsidDel="00223CE9">
                <w:delText xml:space="preserve">deliveryPartnerName, location, </w:delText>
              </w:r>
            </w:del>
          </w:p>
        </w:tc>
        <w:tc>
          <w:tcPr>
            <w:tcW w:w="3339" w:type="dxa"/>
            <w:tcBorders>
              <w:top w:val="nil"/>
              <w:left w:val="nil"/>
              <w:bottom w:val="nil"/>
              <w:right w:val="nil"/>
            </w:tcBorders>
            <w:shd w:val="clear" w:color="auto" w:fill="E8F2FE"/>
          </w:tcPr>
          <w:p w14:paraId="54DD3B53" w14:textId="770E322B" w:rsidR="00A1008C" w:rsidDel="00223CE9" w:rsidRDefault="000D5352">
            <w:pPr>
              <w:spacing w:after="0" w:line="259" w:lineRule="auto"/>
              <w:ind w:left="0" w:right="-3" w:firstLine="0"/>
              <w:rPr>
                <w:del w:id="191" w:author="Sushma" w:date="2022-08-24T18:41:00Z"/>
              </w:rPr>
            </w:pPr>
            <w:del w:id="192" w:author="Sushma" w:date="2022-08-24T18:41:00Z">
              <w:r w:rsidDel="00223CE9">
                <w:delText>availableFrom, availableTo and rating</w:delText>
              </w:r>
            </w:del>
          </w:p>
        </w:tc>
        <w:tc>
          <w:tcPr>
            <w:tcW w:w="2300" w:type="dxa"/>
            <w:gridSpan w:val="2"/>
            <w:tcBorders>
              <w:top w:val="nil"/>
              <w:left w:val="nil"/>
              <w:bottom w:val="nil"/>
              <w:right w:val="nil"/>
            </w:tcBorders>
          </w:tcPr>
          <w:p w14:paraId="4639C4AE" w14:textId="179039B6" w:rsidR="00A1008C" w:rsidDel="00223CE9" w:rsidRDefault="000D5352">
            <w:pPr>
              <w:spacing w:after="0" w:line="259" w:lineRule="auto"/>
              <w:ind w:left="0" w:right="0" w:firstLine="0"/>
              <w:jc w:val="left"/>
              <w:rPr>
                <w:del w:id="193" w:author="Sushma" w:date="2022-08-24T18:41:00Z"/>
              </w:rPr>
            </w:pPr>
            <w:del w:id="194" w:author="Sushma" w:date="2022-08-24T18:41:00Z">
              <w:r w:rsidDel="00223CE9">
                <w:rPr>
                  <w:b/>
                </w:rPr>
                <w:delText xml:space="preserve"> </w:delText>
              </w:r>
            </w:del>
          </w:p>
        </w:tc>
      </w:tr>
    </w:tbl>
    <w:p w14:paraId="46DCA576" w14:textId="6B803167" w:rsidR="00A1008C" w:rsidRDefault="000D5352">
      <w:pPr>
        <w:spacing w:after="1" w:line="259" w:lineRule="auto"/>
        <w:ind w:left="19" w:right="0" w:firstLine="0"/>
        <w:jc w:val="left"/>
      </w:pPr>
      <w:del w:id="195" w:author="Sushma" w:date="2022-08-24T18:41:00Z">
        <w:r w:rsidDel="00223CE9">
          <w:rPr>
            <w:sz w:val="20"/>
          </w:rPr>
          <w:delText xml:space="preserve"> </w:delText>
        </w:r>
      </w:del>
    </w:p>
    <w:p w14:paraId="19C47177" w14:textId="77777777" w:rsidR="00A1008C" w:rsidRDefault="000D5352">
      <w:pPr>
        <w:spacing w:after="78" w:line="259" w:lineRule="auto"/>
        <w:ind w:left="19" w:right="0" w:firstLine="0"/>
        <w:jc w:val="left"/>
      </w:pPr>
      <w:r>
        <w:rPr>
          <w:sz w:val="20"/>
        </w:rPr>
        <w:t xml:space="preserve"> </w:t>
      </w:r>
    </w:p>
    <w:p w14:paraId="2041B4A7" w14:textId="77777777" w:rsidR="00A1008C" w:rsidRDefault="000D5352">
      <w:pPr>
        <w:pStyle w:val="Heading1"/>
        <w:spacing w:after="74"/>
        <w:ind w:left="14"/>
      </w:pPr>
      <w:r>
        <w:t xml:space="preserve">Sample Screens </w:t>
      </w:r>
    </w:p>
    <w:p w14:paraId="13BC3D04" w14:textId="77777777" w:rsidR="00A1008C" w:rsidRDefault="000D5352">
      <w:pPr>
        <w:numPr>
          <w:ilvl w:val="0"/>
          <w:numId w:val="2"/>
        </w:numPr>
        <w:spacing w:after="63"/>
        <w:ind w:right="495" w:hanging="360"/>
        <w:jc w:val="left"/>
      </w:pPr>
      <w:r>
        <w:rPr>
          <w:b/>
          <w:color w:val="1F3864"/>
          <w:sz w:val="28"/>
        </w:rPr>
        <w:t xml:space="preserve">Home Page Screen: </w:t>
      </w:r>
      <w:r>
        <w:t xml:space="preserve">This page contains the details of list of users whose product need to be delivered. Admin can click on the specified user to assign a delivery partner to him. </w:t>
      </w:r>
    </w:p>
    <w:p w14:paraId="377D8DD5" w14:textId="77777777" w:rsidR="00A1008C" w:rsidRDefault="000D5352">
      <w:pPr>
        <w:spacing w:after="0" w:line="259" w:lineRule="auto"/>
        <w:ind w:left="19" w:right="0" w:firstLine="0"/>
        <w:jc w:val="left"/>
      </w:pPr>
      <w:r>
        <w:rPr>
          <w:b/>
          <w:color w:val="1F3864"/>
          <w:sz w:val="28"/>
        </w:rPr>
        <w:t xml:space="preserve"> </w:t>
      </w:r>
    </w:p>
    <w:p w14:paraId="66B6F3E0" w14:textId="77777777" w:rsidR="00A1008C" w:rsidRDefault="000D5352">
      <w:pPr>
        <w:spacing w:after="0" w:line="259" w:lineRule="auto"/>
        <w:ind w:left="19" w:right="0" w:firstLine="0"/>
        <w:jc w:val="left"/>
      </w:pPr>
      <w:r>
        <w:rPr>
          <w:b/>
          <w:color w:val="1F3864"/>
          <w:sz w:val="28"/>
        </w:rPr>
        <w:t xml:space="preserve"> </w:t>
      </w:r>
    </w:p>
    <w:p w14:paraId="13B6CDDE" w14:textId="77777777" w:rsidR="00A1008C" w:rsidRDefault="000D5352">
      <w:pPr>
        <w:spacing w:after="0" w:line="259" w:lineRule="auto"/>
        <w:ind w:left="0" w:right="0" w:firstLine="0"/>
        <w:jc w:val="right"/>
      </w:pPr>
      <w:r>
        <w:rPr>
          <w:noProof/>
          <w:lang w:val="en-IN" w:eastAsia="en-IN"/>
        </w:rPr>
        <w:lastRenderedPageBreak/>
        <w:drawing>
          <wp:inline distT="0" distB="0" distL="0" distR="0" wp14:anchorId="7309545D" wp14:editId="47F65D0F">
            <wp:extent cx="6034151" cy="217805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9"/>
                    <a:stretch>
                      <a:fillRect/>
                    </a:stretch>
                  </pic:blipFill>
                  <pic:spPr>
                    <a:xfrm>
                      <a:off x="0" y="0"/>
                      <a:ext cx="6034151" cy="2178050"/>
                    </a:xfrm>
                    <a:prstGeom prst="rect">
                      <a:avLst/>
                    </a:prstGeom>
                  </pic:spPr>
                </pic:pic>
              </a:graphicData>
            </a:graphic>
          </wp:inline>
        </w:drawing>
      </w:r>
      <w:r>
        <w:rPr>
          <w:b/>
          <w:color w:val="1F3864"/>
          <w:sz w:val="28"/>
        </w:rPr>
        <w:t xml:space="preserve"> </w:t>
      </w:r>
    </w:p>
    <w:p w14:paraId="670469EE" w14:textId="77777777" w:rsidR="00A1008C" w:rsidRDefault="000D5352">
      <w:pPr>
        <w:numPr>
          <w:ilvl w:val="0"/>
          <w:numId w:val="2"/>
        </w:numPr>
        <w:spacing w:after="0" w:line="258" w:lineRule="auto"/>
        <w:ind w:right="495" w:hanging="360"/>
        <w:jc w:val="left"/>
      </w:pPr>
      <w:r>
        <w:rPr>
          <w:b/>
          <w:color w:val="1F3864"/>
          <w:sz w:val="28"/>
        </w:rPr>
        <w:t xml:space="preserve">Assign delivery to delivery partner: </w:t>
      </w:r>
      <w:r>
        <w:t>When admin clicks on any user, details of all the delivery partners whose location is same as location of user will be displayed in dropdown. Admin can select any of the delivery partner from the dropdown to assign the delivery.</w:t>
      </w:r>
      <w:r>
        <w:rPr>
          <w:b/>
          <w:color w:val="1F3864"/>
          <w:sz w:val="28"/>
        </w:rPr>
        <w:t xml:space="preserve"> </w:t>
      </w:r>
    </w:p>
    <w:p w14:paraId="2F60B6B7" w14:textId="77777777" w:rsidR="00A1008C" w:rsidRDefault="000D5352">
      <w:pPr>
        <w:spacing w:after="11" w:line="259" w:lineRule="auto"/>
        <w:ind w:left="0" w:right="1440" w:firstLine="0"/>
        <w:jc w:val="right"/>
      </w:pPr>
      <w:r>
        <w:rPr>
          <w:noProof/>
          <w:lang w:val="en-IN" w:eastAsia="en-IN"/>
        </w:rPr>
        <w:drawing>
          <wp:inline distT="0" distB="0" distL="0" distR="0" wp14:anchorId="515CEA3B" wp14:editId="7492B4D8">
            <wp:extent cx="4658487" cy="2784475"/>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0"/>
                    <a:stretch>
                      <a:fillRect/>
                    </a:stretch>
                  </pic:blipFill>
                  <pic:spPr>
                    <a:xfrm>
                      <a:off x="0" y="0"/>
                      <a:ext cx="4658487" cy="2784475"/>
                    </a:xfrm>
                    <a:prstGeom prst="rect">
                      <a:avLst/>
                    </a:prstGeom>
                  </pic:spPr>
                </pic:pic>
              </a:graphicData>
            </a:graphic>
          </wp:inline>
        </w:drawing>
      </w:r>
      <w:r>
        <w:rPr>
          <w:b/>
          <w:color w:val="1F3864"/>
          <w:sz w:val="28"/>
        </w:rPr>
        <w:t xml:space="preserve"> </w:t>
      </w:r>
    </w:p>
    <w:p w14:paraId="2C4E497F" w14:textId="77777777" w:rsidR="00A1008C" w:rsidRDefault="000D5352">
      <w:pPr>
        <w:numPr>
          <w:ilvl w:val="0"/>
          <w:numId w:val="2"/>
        </w:numPr>
        <w:spacing w:after="9"/>
        <w:ind w:right="495" w:hanging="360"/>
        <w:jc w:val="left"/>
      </w:pPr>
      <w:r>
        <w:t xml:space="preserve">If the delivery partner is available, success message will be displayed as below. </w:t>
      </w:r>
    </w:p>
    <w:p w14:paraId="52665DC2" w14:textId="77777777" w:rsidR="00A1008C" w:rsidRDefault="000D5352">
      <w:pPr>
        <w:spacing w:after="0" w:line="259" w:lineRule="auto"/>
        <w:ind w:left="739" w:right="0" w:firstLine="0"/>
        <w:jc w:val="left"/>
      </w:pPr>
      <w:r>
        <w:rPr>
          <w:noProof/>
          <w:lang w:val="en-IN" w:eastAsia="en-IN"/>
        </w:rPr>
        <w:drawing>
          <wp:inline distT="0" distB="0" distL="0" distR="0" wp14:anchorId="3B30B363" wp14:editId="565EAC9D">
            <wp:extent cx="4523486" cy="2580005"/>
            <wp:effectExtent l="0" t="0" r="0" b="0"/>
            <wp:docPr id="589" name="Picture 589"/>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1"/>
                    <a:stretch>
                      <a:fillRect/>
                    </a:stretch>
                  </pic:blipFill>
                  <pic:spPr>
                    <a:xfrm>
                      <a:off x="0" y="0"/>
                      <a:ext cx="4523486" cy="2580005"/>
                    </a:xfrm>
                    <a:prstGeom prst="rect">
                      <a:avLst/>
                    </a:prstGeom>
                  </pic:spPr>
                </pic:pic>
              </a:graphicData>
            </a:graphic>
          </wp:inline>
        </w:drawing>
      </w:r>
      <w:r>
        <w:t xml:space="preserve"> </w:t>
      </w:r>
    </w:p>
    <w:p w14:paraId="3C27C666" w14:textId="77777777" w:rsidR="00A1008C" w:rsidRDefault="000D5352">
      <w:pPr>
        <w:spacing w:after="0" w:line="259" w:lineRule="auto"/>
        <w:ind w:left="19" w:right="0" w:firstLine="0"/>
        <w:jc w:val="left"/>
      </w:pPr>
      <w:r>
        <w:rPr>
          <w:b/>
          <w:color w:val="1F3864"/>
          <w:sz w:val="28"/>
        </w:rPr>
        <w:t xml:space="preserve"> </w:t>
      </w:r>
    </w:p>
    <w:p w14:paraId="5CF3189C" w14:textId="77777777" w:rsidR="00A1008C" w:rsidRDefault="000D5352">
      <w:pPr>
        <w:numPr>
          <w:ilvl w:val="0"/>
          <w:numId w:val="2"/>
        </w:numPr>
        <w:spacing w:after="0" w:line="259" w:lineRule="auto"/>
        <w:ind w:right="495" w:hanging="360"/>
        <w:jc w:val="left"/>
      </w:pPr>
      <w:r>
        <w:rPr>
          <w:shd w:val="clear" w:color="auto" w:fill="E8F2FE"/>
        </w:rPr>
        <w:lastRenderedPageBreak/>
        <w:t>If none of the delivery partner is available, error message will be displayed as below</w:t>
      </w:r>
      <w:r>
        <w:t xml:space="preserve"> </w:t>
      </w:r>
    </w:p>
    <w:p w14:paraId="7504058A" w14:textId="77777777" w:rsidR="00A1008C" w:rsidRDefault="000D5352">
      <w:pPr>
        <w:spacing w:after="8" w:line="259" w:lineRule="auto"/>
        <w:ind w:left="19" w:right="0" w:firstLine="0"/>
        <w:jc w:val="left"/>
      </w:pPr>
      <w:r>
        <w:rPr>
          <w:sz w:val="20"/>
        </w:rPr>
        <w:t xml:space="preserve"> </w:t>
      </w:r>
      <w:r>
        <w:rPr>
          <w:noProof/>
          <w:lang w:val="en-IN" w:eastAsia="en-IN"/>
        </w:rPr>
        <mc:AlternateContent>
          <mc:Choice Requires="wpg">
            <w:drawing>
              <wp:inline distT="0" distB="0" distL="0" distR="0" wp14:anchorId="0910E01A" wp14:editId="6771E97C">
                <wp:extent cx="5707977" cy="3415671"/>
                <wp:effectExtent l="0" t="0" r="0" b="0"/>
                <wp:docPr id="5955" name="Group 5955"/>
                <wp:cNvGraphicFramePr/>
                <a:graphic xmlns:a="http://schemas.openxmlformats.org/drawingml/2006/main">
                  <a:graphicData uri="http://schemas.microsoft.com/office/word/2010/wordprocessingGroup">
                    <wpg:wgp>
                      <wpg:cNvGrpSpPr/>
                      <wpg:grpSpPr>
                        <a:xfrm>
                          <a:off x="0" y="0"/>
                          <a:ext cx="5707977" cy="3415671"/>
                          <a:chOff x="0" y="0"/>
                          <a:chExt cx="5707977" cy="3415671"/>
                        </a:xfrm>
                      </wpg:grpSpPr>
                      <wps:wsp>
                        <wps:cNvPr id="7765" name="Shape 7765"/>
                        <wps:cNvSpPr/>
                        <wps:spPr>
                          <a:xfrm>
                            <a:off x="457149" y="1016"/>
                            <a:ext cx="5222114" cy="3017774"/>
                          </a:xfrm>
                          <a:custGeom>
                            <a:avLst/>
                            <a:gdLst/>
                            <a:ahLst/>
                            <a:cxnLst/>
                            <a:rect l="0" t="0" r="0" b="0"/>
                            <a:pathLst>
                              <a:path w="5222114" h="3017774">
                                <a:moveTo>
                                  <a:pt x="0" y="0"/>
                                </a:moveTo>
                                <a:lnTo>
                                  <a:pt x="5222114" y="0"/>
                                </a:lnTo>
                                <a:lnTo>
                                  <a:pt x="5222114" y="3017774"/>
                                </a:lnTo>
                                <a:lnTo>
                                  <a:pt x="0" y="3017774"/>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598" name="Rectangle 598"/>
                        <wps:cNvSpPr/>
                        <wps:spPr>
                          <a:xfrm>
                            <a:off x="5679389" y="2923921"/>
                            <a:ext cx="38021" cy="171355"/>
                          </a:xfrm>
                          <a:prstGeom prst="rect">
                            <a:avLst/>
                          </a:prstGeom>
                          <a:ln>
                            <a:noFill/>
                          </a:ln>
                        </wps:spPr>
                        <wps:txbx>
                          <w:txbxContent>
                            <w:p w14:paraId="6D9EA252" w14:textId="77777777" w:rsidR="00A1008C" w:rsidRDefault="000D5352">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600" name="Rectangle 600"/>
                        <wps:cNvSpPr/>
                        <wps:spPr>
                          <a:xfrm>
                            <a:off x="0" y="3234055"/>
                            <a:ext cx="1166065" cy="241550"/>
                          </a:xfrm>
                          <a:prstGeom prst="rect">
                            <a:avLst/>
                          </a:prstGeom>
                          <a:ln>
                            <a:noFill/>
                          </a:ln>
                        </wps:spPr>
                        <wps:txbx>
                          <w:txbxContent>
                            <w:p w14:paraId="405FC49B" w14:textId="77777777" w:rsidR="00A1008C" w:rsidRDefault="000D5352">
                              <w:pPr>
                                <w:spacing w:after="160" w:line="259" w:lineRule="auto"/>
                                <w:ind w:left="0" w:right="0" w:firstLine="0"/>
                                <w:jc w:val="left"/>
                              </w:pPr>
                              <w:r>
                                <w:rPr>
                                  <w:b/>
                                  <w:color w:val="1F3864"/>
                                  <w:sz w:val="28"/>
                                </w:rPr>
                                <w:t>Instructions</w:t>
                              </w:r>
                            </w:p>
                          </w:txbxContent>
                        </wps:txbx>
                        <wps:bodyPr horzOverflow="overflow" vert="horz" lIns="0" tIns="0" rIns="0" bIns="0" rtlCol="0">
                          <a:noAutofit/>
                        </wps:bodyPr>
                      </wps:wsp>
                      <wps:wsp>
                        <wps:cNvPr id="601" name="Rectangle 601"/>
                        <wps:cNvSpPr/>
                        <wps:spPr>
                          <a:xfrm>
                            <a:off x="876249" y="3234055"/>
                            <a:ext cx="53596" cy="241550"/>
                          </a:xfrm>
                          <a:prstGeom prst="rect">
                            <a:avLst/>
                          </a:prstGeom>
                          <a:ln>
                            <a:noFill/>
                          </a:ln>
                        </wps:spPr>
                        <wps:txbx>
                          <w:txbxContent>
                            <w:p w14:paraId="4C8C312B" w14:textId="77777777" w:rsidR="00A1008C" w:rsidRDefault="000D5352">
                              <w:pPr>
                                <w:spacing w:after="160" w:line="259" w:lineRule="auto"/>
                                <w:ind w:left="0" w:right="0" w:firstLine="0"/>
                                <w:jc w:val="left"/>
                              </w:pPr>
                              <w:r>
                                <w:rPr>
                                  <w:b/>
                                  <w:color w:val="1F3864"/>
                                  <w:sz w:val="28"/>
                                </w:rPr>
                                <w:t xml:space="preserve"> </w:t>
                              </w:r>
                            </w:p>
                          </w:txbxContent>
                        </wps:txbx>
                        <wps:bodyPr horzOverflow="overflow" vert="horz" lIns="0" tIns="0" rIns="0" bIns="0" rtlCol="0">
                          <a:noAutofit/>
                        </wps:bodyPr>
                      </wps:wsp>
                      <pic:pic xmlns:pic="http://schemas.openxmlformats.org/drawingml/2006/picture">
                        <pic:nvPicPr>
                          <pic:cNvPr id="737" name="Picture 737"/>
                          <pic:cNvPicPr/>
                        </pic:nvPicPr>
                        <pic:blipFill>
                          <a:blip r:embed="rId12"/>
                          <a:stretch>
                            <a:fillRect/>
                          </a:stretch>
                        </pic:blipFill>
                        <pic:spPr>
                          <a:xfrm>
                            <a:off x="456895" y="0"/>
                            <a:ext cx="5221606" cy="3017520"/>
                          </a:xfrm>
                          <a:prstGeom prst="rect">
                            <a:avLst/>
                          </a:prstGeom>
                        </pic:spPr>
                      </pic:pic>
                    </wpg:wgp>
                  </a:graphicData>
                </a:graphic>
              </wp:inline>
            </w:drawing>
          </mc:Choice>
          <mc:Fallback>
            <w:pict>
              <v:group w14:anchorId="0910E01A" id="Group 5955" o:spid="_x0000_s1026" style="width:449.45pt;height:268.95pt;mso-position-horizontal-relative:char;mso-position-vertical-relative:line" coordsize="57079,341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rj/AFifjT6Zcf6xPxp9X0RHUfH3p9Mj70+pZSCiiikMKKKKACiiigAooooAKKKKACiiigApknan&#10;0yTtTQmRt900y1/1j/Snt900y1/1j/Sr6MnqWqKKKzL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tcf6xPxp9MuP9Yn40+r6IjqPj70&#10;+mR96fUspBRRRSGFFFFABRRRQAUUUUAFFFFABRRRQAUyTtT6ZJ2poTI2+6aZa/6x/pT2+6aZa/6x&#10;/pV9GT1LVFFFZlh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WuP9Yn40+mXH+sT8afV9ER1Hx96fTI+9PqWUgooopDCiiigAooooAKKK&#10;KACiiigAooooAKZJ2p9Mk7U0JkbfdNMtf9Y/0p7fdNMtf9Y/0q+jJ6lqiiisyw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rXH+sT8af&#10;TLj/AFifjT6voiOo+PvT6ZH3p9SykFFFFIYUUUUAFFFFABRRRQAUUUUAFFFFABTJO1PpknamhMjb&#10;7pplr/rH+lPb7pplr/rH+lX0ZPUtUUUVmW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a4/1ifjT6Zcf6xPxp9X0RHUfH3p9Mj70+pZS&#10;CiiikMKKKKACiiigAooooAKKKKACiiigApknan0yTtTQmRt900y1/wBY/wBKe33TTLX/AFj/AEq+&#10;jJ6lqiiisyw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rXH+sT8afTLj/WJ+NPq+iI6j4+9Ppkfen1LKQUUUUhhRRRQAUUUUAFFFFABR&#10;RRQAUUUUAFMk7U+mSdqaEyNvummWv+sf6U9vummWv+sf6VfRk9S1RRRWZY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Vrj/WJ+NPplx/&#10;rE/Gn1fREdR8fen0yPvT6llIKKKKQwooooAKKKKACiiigAooooAKKKKACmSdqfTJO1NCZG33TTLX&#10;/WP9Ke33TTLX/WP9KvoyepaooorMs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1x/rE/Gn0y4/1ifjT6voiOo+PvT6ZH3p9SykFFFFI&#10;YUUUUAFFFFABRRRQAUUUUAFFFFABTJO1PpknamhMjb7pplr/AKx/pT2+6aZa/wCsf6VfRk9S1RRR&#10;WZY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rj/AFifjT6Zcf6xPxp9X0RHUfH3p9Mj70+pZSCiiikMKKKKACiiigAooooAKKKKACii&#10;igApknan0yTtTQmRt900y1/1j/Snt900y1/1j/Sr6MnqWqKKKzL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tcf6xPxp9MuP9Yn40+r&#10;6IjqPj70+mR96fUspBRRRSGFFFFABRRRQAUUUUAFFFFABRRRQAUyTtT6ZJ2poTI2+6aZa/6x/pT2&#10;+6aZa/6x/pV9GT1LVFFFZlh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">
                <v:shape id="Shape 7765" o:spid="_x0000_s1027" style="position:absolute;left:4571;top:10;width:52221;height:30177;visibility:visible;mso-wrap-style:square;v-text-anchor:top" coordsize="5222114,3017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" path="m,l5222114,r,3017774l,3017774,,e" fillcolor="#e8f2fe" stroked="f" strokeweight="0">
                  <v:stroke miterlimit="83231f" joinstyle="miter"/>
                  <v:path arrowok="t" textboxrect="0,0,5222114,3017774"/>
                </v:shape>
                <v:rect id="Rectangle 598" o:spid="_x0000_s1028" style="position:absolute;left:56793;top:29239;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nSwQAAANwAAAAPAAAAZHJzL2Rvd25yZXYueG1sRE/LisIw&#10;FN0L/kO4gjtNFRT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MLI2dLBAAAA3AAAAA8AAAAA&#10;AAAAAAAAAAAABwIAAGRycy9kb3ducmV2LnhtbFBLBQYAAAAAAwADALcAAAD1AgAAAAA=&#10;" filled="f" stroked="f">
                  <v:textbox inset="0,0,0,0">
                    <w:txbxContent>
                      <w:p w14:paraId="6D9EA252" w14:textId="77777777" w:rsidR="00A1008C" w:rsidRDefault="000D5352">
                        <w:pPr>
                          <w:spacing w:after="160" w:line="259" w:lineRule="auto"/>
                          <w:ind w:left="0" w:right="0" w:firstLine="0"/>
                          <w:jc w:val="left"/>
                        </w:pPr>
                        <w:r>
                          <w:rPr>
                            <w:sz w:val="20"/>
                          </w:rPr>
                          <w:t xml:space="preserve"> </w:t>
                        </w:r>
                      </w:p>
                    </w:txbxContent>
                  </v:textbox>
                </v:rect>
                <v:rect id="Rectangle 600" o:spid="_x0000_s1029" style="position:absolute;top:32340;width:1166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405FC49B" w14:textId="77777777" w:rsidR="00A1008C" w:rsidRDefault="000D5352">
                        <w:pPr>
                          <w:spacing w:after="160" w:line="259" w:lineRule="auto"/>
                          <w:ind w:left="0" w:right="0" w:firstLine="0"/>
                          <w:jc w:val="left"/>
                        </w:pPr>
                        <w:r>
                          <w:rPr>
                            <w:b/>
                            <w:color w:val="1F3864"/>
                            <w:sz w:val="28"/>
                          </w:rPr>
                          <w:t>Instructions</w:t>
                        </w:r>
                      </w:p>
                    </w:txbxContent>
                  </v:textbox>
                </v:rect>
                <v:rect id="Rectangle 601" o:spid="_x0000_s1030" style="position:absolute;left:8762;top:3234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C8C312B" w14:textId="77777777" w:rsidR="00A1008C" w:rsidRDefault="000D5352">
                        <w:pPr>
                          <w:spacing w:after="160" w:line="259" w:lineRule="auto"/>
                          <w:ind w:left="0" w:right="0" w:firstLine="0"/>
                          <w:jc w:val="left"/>
                        </w:pPr>
                        <w:r>
                          <w:rPr>
                            <w:b/>
                            <w:color w:val="1F3864"/>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7" o:spid="_x0000_s1031" type="#_x0000_t75" style="position:absolute;left:4568;width:52217;height:30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">
                  <v:imagedata r:id="rId13" o:title=""/>
                </v:shape>
                <w10:anchorlock/>
              </v:group>
            </w:pict>
          </mc:Fallback>
        </mc:AlternateContent>
      </w:r>
    </w:p>
    <w:p w14:paraId="36557C6A" w14:textId="77777777" w:rsidR="00A1008C" w:rsidRDefault="000D5352">
      <w:pPr>
        <w:spacing w:after="18" w:line="259" w:lineRule="auto"/>
        <w:ind w:left="19" w:right="0" w:firstLine="0"/>
        <w:jc w:val="left"/>
      </w:pPr>
      <w:r>
        <w:rPr>
          <w:sz w:val="20"/>
        </w:rPr>
        <w:t xml:space="preserve"> </w:t>
      </w:r>
    </w:p>
    <w:p w14:paraId="0892BCF6" w14:textId="77777777" w:rsidR="00A1008C" w:rsidRDefault="000D5352">
      <w:pPr>
        <w:ind w:left="14" w:right="531"/>
      </w:pPr>
      <w:r>
        <w:t xml:space="preserve">You are not allowed to make any changes in below files. </w:t>
      </w:r>
    </w:p>
    <w:p w14:paraId="0067E3AA" w14:textId="77777777" w:rsidR="00A1008C" w:rsidRDefault="000D5352">
      <w:pPr>
        <w:numPr>
          <w:ilvl w:val="0"/>
          <w:numId w:val="3"/>
        </w:numPr>
        <w:ind w:right="531" w:hanging="360"/>
      </w:pPr>
      <w:r>
        <w:t>application.properties</w:t>
      </w:r>
      <w:r>
        <w:rPr>
          <w:b/>
        </w:rPr>
        <w:t xml:space="preserve"> </w:t>
      </w:r>
    </w:p>
    <w:p w14:paraId="2C95B060" w14:textId="77777777" w:rsidR="00A1008C" w:rsidRDefault="000D5352">
      <w:pPr>
        <w:numPr>
          <w:ilvl w:val="0"/>
          <w:numId w:val="3"/>
        </w:numPr>
        <w:spacing w:after="170"/>
        <w:ind w:right="531" w:hanging="360"/>
      </w:pPr>
      <w:r>
        <w:t xml:space="preserve">pom.xml </w:t>
      </w:r>
    </w:p>
    <w:p w14:paraId="059C0E86" w14:textId="77777777" w:rsidR="00A1008C" w:rsidRDefault="000D5352">
      <w:pPr>
        <w:spacing w:after="203"/>
        <w:ind w:left="14" w:right="531"/>
      </w:pPr>
      <w:r>
        <w:t xml:space="preserve">You are not allowed to make any changes in the files present in below packages. </w:t>
      </w:r>
    </w:p>
    <w:p w14:paraId="4EE5DCA8" w14:textId="77777777" w:rsidR="00A1008C" w:rsidRDefault="000D5352">
      <w:pPr>
        <w:numPr>
          <w:ilvl w:val="0"/>
          <w:numId w:val="4"/>
        </w:numPr>
        <w:ind w:right="531" w:hanging="360"/>
      </w:pPr>
      <w:r>
        <w:t xml:space="preserve">com.tyss.homedelivery.pojo </w:t>
      </w:r>
    </w:p>
    <w:p w14:paraId="634EF8CA" w14:textId="77777777" w:rsidR="00A1008C" w:rsidRDefault="000D5352">
      <w:pPr>
        <w:numPr>
          <w:ilvl w:val="0"/>
          <w:numId w:val="4"/>
        </w:numPr>
        <w:spacing w:after="9"/>
        <w:ind w:right="531" w:hanging="360"/>
      </w:pPr>
      <w:r>
        <w:t xml:space="preserve">com.tyss.homedelivery.dto </w:t>
      </w:r>
    </w:p>
    <w:p w14:paraId="67AB3C77" w14:textId="77777777" w:rsidR="00A1008C" w:rsidRDefault="000D5352">
      <w:pPr>
        <w:spacing w:after="0" w:line="259" w:lineRule="auto"/>
        <w:ind w:left="19" w:right="0" w:firstLine="0"/>
        <w:jc w:val="left"/>
      </w:pPr>
      <w:r>
        <w:rPr>
          <w:sz w:val="20"/>
        </w:rPr>
        <w:t xml:space="preserve"> </w:t>
      </w:r>
    </w:p>
    <w:p w14:paraId="2F3B8E54" w14:textId="77777777" w:rsidR="00A1008C" w:rsidRDefault="000D5352">
      <w:pPr>
        <w:spacing w:after="177" w:line="259" w:lineRule="auto"/>
        <w:ind w:left="19" w:right="0" w:firstLine="0"/>
        <w:jc w:val="left"/>
      </w:pPr>
      <w:r>
        <w:rPr>
          <w:sz w:val="20"/>
        </w:rPr>
        <w:t xml:space="preserve"> </w:t>
      </w:r>
    </w:p>
    <w:p w14:paraId="1ACFF1FA" w14:textId="77777777" w:rsidR="00A1008C" w:rsidRDefault="000D5352">
      <w:pPr>
        <w:spacing w:after="167"/>
        <w:ind w:left="14" w:right="531"/>
      </w:pPr>
      <w:r>
        <w:t xml:space="preserve">You are not allowed to insert new data to the database. </w:t>
      </w:r>
    </w:p>
    <w:p w14:paraId="3682C5E8" w14:textId="77777777" w:rsidR="00A1008C" w:rsidRDefault="000D5352">
      <w:pPr>
        <w:spacing w:after="220" w:line="259" w:lineRule="auto"/>
        <w:ind w:left="0" w:right="0" w:firstLine="0"/>
        <w:jc w:val="left"/>
      </w:pPr>
      <w:r>
        <w:t xml:space="preserve"> </w:t>
      </w:r>
    </w:p>
    <w:p w14:paraId="51EF3710" w14:textId="77777777" w:rsidR="00A1008C" w:rsidRDefault="000D5352">
      <w:pPr>
        <w:pStyle w:val="Heading1"/>
        <w:ind w:left="14"/>
      </w:pPr>
      <w:commentRangeStart w:id="196"/>
      <w:commentRangeStart w:id="197"/>
      <w:commentRangeStart w:id="198"/>
      <w:commentRangeStart w:id="199"/>
      <w:r>
        <w:t xml:space="preserve">Output </w:t>
      </w:r>
      <w:commentRangeEnd w:id="196"/>
      <w:r w:rsidR="005D1D05">
        <w:rPr>
          <w:rStyle w:val="CommentReference"/>
          <w:b w:val="0"/>
          <w:color w:val="000000"/>
        </w:rPr>
        <w:commentReference w:id="196"/>
      </w:r>
      <w:commentRangeEnd w:id="197"/>
      <w:commentRangeEnd w:id="198"/>
      <w:commentRangeEnd w:id="199"/>
      <w:r w:rsidR="009630A5">
        <w:rPr>
          <w:rStyle w:val="CommentReference"/>
          <w:b w:val="0"/>
          <w:color w:val="000000"/>
        </w:rPr>
        <w:commentReference w:id="198"/>
      </w:r>
      <w:r w:rsidR="00A85A32">
        <w:rPr>
          <w:rStyle w:val="CommentReference"/>
          <w:b w:val="0"/>
          <w:color w:val="000000"/>
        </w:rPr>
        <w:commentReference w:id="197"/>
      </w:r>
      <w:r w:rsidR="007E4472">
        <w:rPr>
          <w:rStyle w:val="CommentReference"/>
          <w:b w:val="0"/>
          <w:color w:val="000000"/>
        </w:rPr>
        <w:commentReference w:id="199"/>
      </w:r>
    </w:p>
    <w:p w14:paraId="61203C39" w14:textId="77777777" w:rsidR="00A1008C" w:rsidRDefault="000D5352">
      <w:pPr>
        <w:spacing w:after="172" w:line="259" w:lineRule="auto"/>
        <w:ind w:left="14" w:right="0"/>
        <w:jc w:val="left"/>
      </w:pPr>
      <w:r>
        <w:rPr>
          <w:b/>
          <w:color w:val="1F3864"/>
        </w:rPr>
        <w:t xml:space="preserve">If you find the any delivery guy with required criteria, the output json should be as below, </w:t>
      </w:r>
    </w:p>
    <w:p w14:paraId="2CB347A0" w14:textId="77777777" w:rsidR="00A1008C" w:rsidRDefault="000D5352">
      <w:pPr>
        <w:spacing w:after="49" w:line="259" w:lineRule="auto"/>
        <w:ind w:left="14" w:right="0"/>
        <w:jc w:val="left"/>
      </w:pPr>
      <w:r>
        <w:rPr>
          <w:rFonts w:ascii="Courier New" w:eastAsia="Courier New" w:hAnsi="Courier New" w:cs="Courier New"/>
          <w:sz w:val="18"/>
        </w:rPr>
        <w:t xml:space="preserve">{ </w:t>
      </w:r>
    </w:p>
    <w:p w14:paraId="74CF94B2"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"error"</w:t>
      </w:r>
      <w:r>
        <w:rPr>
          <w:rFonts w:ascii="Courier New" w:eastAsia="Courier New" w:hAnsi="Courier New" w:cs="Courier New"/>
          <w:sz w:val="18"/>
        </w:rPr>
        <w:t xml:space="preserve">: </w:t>
      </w:r>
      <w:r>
        <w:rPr>
          <w:rFonts w:ascii="Courier New" w:eastAsia="Courier New" w:hAnsi="Courier New" w:cs="Courier New"/>
          <w:b/>
          <w:color w:val="0451A5"/>
          <w:sz w:val="18"/>
        </w:rPr>
        <w:t>false</w:t>
      </w:r>
      <w:r>
        <w:rPr>
          <w:rFonts w:ascii="Courier New" w:eastAsia="Courier New" w:hAnsi="Courier New" w:cs="Courier New"/>
          <w:sz w:val="18"/>
        </w:rPr>
        <w:t xml:space="preserve">, </w:t>
      </w:r>
    </w:p>
    <w:p w14:paraId="5A886D1E" w14:textId="50CE90A0" w:rsidR="00A1008C" w:rsidRDefault="000D5352">
      <w:pPr>
        <w:spacing w:after="47" w:line="259" w:lineRule="auto"/>
        <w:ind w:left="14" w:right="593"/>
        <w:jc w:val="left"/>
      </w:pPr>
      <w:r>
        <w:rPr>
          <w:rFonts w:ascii="Courier New" w:eastAsia="Courier New" w:hAnsi="Courier New" w:cs="Courier New"/>
          <w:sz w:val="18"/>
        </w:rPr>
        <w:t xml:space="preserve">    </w:t>
      </w:r>
      <w:r>
        <w:rPr>
          <w:rFonts w:ascii="Courier New" w:eastAsia="Courier New" w:hAnsi="Courier New" w:cs="Courier New"/>
          <w:color w:val="A31515"/>
          <w:sz w:val="18"/>
        </w:rPr>
        <w:t>"message"</w:t>
      </w:r>
      <w:r>
        <w:rPr>
          <w:rFonts w:ascii="Courier New" w:eastAsia="Courier New" w:hAnsi="Courier New" w:cs="Courier New"/>
          <w:sz w:val="18"/>
        </w:rPr>
        <w:t xml:space="preserve">: </w:t>
      </w:r>
      <w:r>
        <w:rPr>
          <w:rFonts w:ascii="Courier New" w:eastAsia="Courier New" w:hAnsi="Courier New" w:cs="Courier New"/>
          <w:color w:val="0451A5"/>
          <w:sz w:val="18"/>
        </w:rPr>
        <w:t xml:space="preserve">"Delivery for the user: </w:t>
      </w:r>
      <w:ins w:id="200" w:author="Sushma" w:date="2022-08-24T18:47:00Z">
        <w:r w:rsidR="009630A5">
          <w:rPr>
            <w:rFonts w:ascii="Courier New" w:eastAsia="Courier New" w:hAnsi="Courier New" w:cs="Courier New"/>
            <w:color w:val="0451A5"/>
            <w:sz w:val="18"/>
          </w:rPr>
          <w:t>Robert</w:t>
        </w:r>
      </w:ins>
      <w:del w:id="201" w:author="Sushma" w:date="2022-08-24T18:47:00Z">
        <w:r w:rsidDel="009630A5">
          <w:rPr>
            <w:rFonts w:ascii="Courier New" w:eastAsia="Courier New" w:hAnsi="Courier New" w:cs="Courier New"/>
            <w:color w:val="0451A5"/>
            <w:sz w:val="18"/>
          </w:rPr>
          <w:delText>Sushma</w:delText>
        </w:r>
      </w:del>
      <w:r>
        <w:rPr>
          <w:rFonts w:ascii="Courier New" w:eastAsia="Courier New" w:hAnsi="Courier New" w:cs="Courier New"/>
          <w:color w:val="0451A5"/>
          <w:sz w:val="18"/>
        </w:rPr>
        <w:t xml:space="preserve"> is assigned to the delivery partner: </w:t>
      </w:r>
    </w:p>
    <w:p w14:paraId="3ECF0CDD" w14:textId="20367EEC" w:rsidR="00A1008C" w:rsidRDefault="009630A5">
      <w:pPr>
        <w:spacing w:after="47" w:line="259" w:lineRule="auto"/>
        <w:ind w:left="14" w:right="593"/>
        <w:jc w:val="left"/>
      </w:pPr>
      <w:ins w:id="202" w:author="Sushma" w:date="2022-08-24T18:47:00Z">
        <w:r>
          <w:rPr>
            <w:rFonts w:ascii="Courier New" w:eastAsia="Courier New" w:hAnsi="Courier New" w:cs="Courier New"/>
            <w:color w:val="0451A5"/>
            <w:sz w:val="18"/>
          </w:rPr>
          <w:t xml:space="preserve">James </w:t>
        </w:r>
      </w:ins>
      <w:del w:id="203" w:author="Sushma" w:date="2022-08-24T18:47:00Z">
        <w:r w:rsidR="000D5352" w:rsidDel="009630A5">
          <w:rPr>
            <w:rFonts w:ascii="Courier New" w:eastAsia="Courier New" w:hAnsi="Courier New" w:cs="Courier New"/>
            <w:color w:val="0451A5"/>
            <w:sz w:val="18"/>
          </w:rPr>
          <w:delText xml:space="preserve">Suresh </w:delText>
        </w:r>
      </w:del>
      <w:r w:rsidR="000D5352">
        <w:rPr>
          <w:rFonts w:ascii="Courier New" w:eastAsia="Courier New" w:hAnsi="Courier New" w:cs="Courier New"/>
          <w:color w:val="0451A5"/>
          <w:sz w:val="18"/>
        </w:rPr>
        <w:t>successfully."</w:t>
      </w:r>
      <w:r w:rsidR="000D5352">
        <w:rPr>
          <w:rFonts w:ascii="Courier New" w:eastAsia="Courier New" w:hAnsi="Courier New" w:cs="Courier New"/>
          <w:sz w:val="18"/>
        </w:rPr>
        <w:t xml:space="preserve">, </w:t>
      </w:r>
    </w:p>
    <w:p w14:paraId="282D4285"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"data"</w:t>
      </w:r>
      <w:r>
        <w:rPr>
          <w:rFonts w:ascii="Courier New" w:eastAsia="Courier New" w:hAnsi="Courier New" w:cs="Courier New"/>
          <w:sz w:val="18"/>
        </w:rPr>
        <w:t xml:space="preserve">: { </w:t>
      </w:r>
    </w:p>
    <w:p w14:paraId="6B5D9FB0"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"userDTO"</w:t>
      </w:r>
      <w:r>
        <w:rPr>
          <w:rFonts w:ascii="Courier New" w:eastAsia="Courier New" w:hAnsi="Courier New" w:cs="Courier New"/>
          <w:sz w:val="18"/>
        </w:rPr>
        <w:t xml:space="preserve">: { </w:t>
      </w:r>
    </w:p>
    <w:p w14:paraId="01C405B2"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"userId"</w:t>
      </w:r>
      <w:r>
        <w:rPr>
          <w:rFonts w:ascii="Courier New" w:eastAsia="Courier New" w:hAnsi="Courier New" w:cs="Courier New"/>
          <w:sz w:val="18"/>
        </w:rPr>
        <w:t xml:space="preserve">: </w:t>
      </w:r>
      <w:r>
        <w:rPr>
          <w:rFonts w:ascii="Courier New" w:eastAsia="Courier New" w:hAnsi="Courier New" w:cs="Courier New"/>
          <w:color w:val="098658"/>
          <w:sz w:val="18"/>
        </w:rPr>
        <w:t>1</w:t>
      </w:r>
      <w:r>
        <w:rPr>
          <w:rFonts w:ascii="Courier New" w:eastAsia="Courier New" w:hAnsi="Courier New" w:cs="Courier New"/>
          <w:sz w:val="18"/>
        </w:rPr>
        <w:t xml:space="preserve">, </w:t>
      </w:r>
    </w:p>
    <w:p w14:paraId="581B40B9" w14:textId="508E049D"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"userName"</w:t>
      </w:r>
      <w:r>
        <w:rPr>
          <w:rFonts w:ascii="Courier New" w:eastAsia="Courier New" w:hAnsi="Courier New" w:cs="Courier New"/>
          <w:sz w:val="18"/>
        </w:rPr>
        <w:t xml:space="preserve">: </w:t>
      </w:r>
      <w:r>
        <w:rPr>
          <w:rFonts w:ascii="Courier New" w:eastAsia="Courier New" w:hAnsi="Courier New" w:cs="Courier New"/>
          <w:color w:val="0451A5"/>
          <w:sz w:val="18"/>
        </w:rPr>
        <w:t>"</w:t>
      </w:r>
      <w:ins w:id="204" w:author="Sushma" w:date="2022-08-24T18:47:00Z">
        <w:r w:rsidR="009630A5">
          <w:rPr>
            <w:rFonts w:ascii="Courier New" w:eastAsia="Courier New" w:hAnsi="Courier New" w:cs="Courier New"/>
            <w:color w:val="0451A5"/>
            <w:sz w:val="18"/>
          </w:rPr>
          <w:t>Robert</w:t>
        </w:r>
      </w:ins>
      <w:del w:id="205" w:author="Sushma" w:date="2022-08-24T18:47:00Z">
        <w:r w:rsidDel="009630A5">
          <w:rPr>
            <w:rFonts w:ascii="Courier New" w:eastAsia="Courier New" w:hAnsi="Courier New" w:cs="Courier New"/>
            <w:color w:val="0451A5"/>
            <w:sz w:val="18"/>
          </w:rPr>
          <w:delText>Sushma</w:delText>
        </w:r>
      </w:del>
      <w:r>
        <w:rPr>
          <w:rFonts w:ascii="Courier New" w:eastAsia="Courier New" w:hAnsi="Courier New" w:cs="Courier New"/>
          <w:color w:val="0451A5"/>
          <w:sz w:val="18"/>
        </w:rPr>
        <w:t>"</w:t>
      </w:r>
      <w:r>
        <w:rPr>
          <w:rFonts w:ascii="Courier New" w:eastAsia="Courier New" w:hAnsi="Courier New" w:cs="Courier New"/>
          <w:sz w:val="18"/>
        </w:rPr>
        <w:t xml:space="preserve">, </w:t>
      </w:r>
    </w:p>
    <w:p w14:paraId="288EE8DB"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"addressDTOList"</w:t>
      </w:r>
      <w:r>
        <w:rPr>
          <w:rFonts w:ascii="Courier New" w:eastAsia="Courier New" w:hAnsi="Courier New" w:cs="Courier New"/>
          <w:sz w:val="18"/>
        </w:rPr>
        <w:t xml:space="preserve">: [] </w:t>
      </w:r>
    </w:p>
    <w:p w14:paraId="0D87D667" w14:textId="77777777" w:rsidR="00A1008C" w:rsidRDefault="000D5352">
      <w:pPr>
        <w:spacing w:after="49" w:line="259" w:lineRule="auto"/>
        <w:ind w:left="14" w:right="0"/>
        <w:jc w:val="left"/>
      </w:pPr>
      <w:r>
        <w:rPr>
          <w:rFonts w:ascii="Courier New" w:eastAsia="Courier New" w:hAnsi="Courier New" w:cs="Courier New"/>
          <w:sz w:val="18"/>
        </w:rPr>
        <w:t xml:space="preserve">        }, </w:t>
      </w:r>
    </w:p>
    <w:p w14:paraId="2F38F3C7"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"deliveryPartnerDTO"</w:t>
      </w:r>
      <w:r>
        <w:rPr>
          <w:rFonts w:ascii="Courier New" w:eastAsia="Courier New" w:hAnsi="Courier New" w:cs="Courier New"/>
          <w:sz w:val="18"/>
        </w:rPr>
        <w:t xml:space="preserve">: { </w:t>
      </w:r>
    </w:p>
    <w:p w14:paraId="36ECE246" w14:textId="77777777" w:rsidR="00A1008C" w:rsidRDefault="000D5352">
      <w:pPr>
        <w:spacing w:after="51" w:line="259" w:lineRule="auto"/>
        <w:ind w:left="14" w:right="0"/>
        <w:jc w:val="left"/>
      </w:pPr>
      <w:r>
        <w:rPr>
          <w:rFonts w:ascii="Courier New" w:eastAsia="Courier New" w:hAnsi="Courier New" w:cs="Courier New"/>
          <w:sz w:val="18"/>
        </w:rPr>
        <w:lastRenderedPageBreak/>
        <w:t xml:space="preserve">            </w:t>
      </w:r>
      <w:r>
        <w:rPr>
          <w:rFonts w:ascii="Courier New" w:eastAsia="Courier New" w:hAnsi="Courier New" w:cs="Courier New"/>
          <w:color w:val="A31515"/>
          <w:sz w:val="18"/>
        </w:rPr>
        <w:t>"deliveryPartnerId"</w:t>
      </w:r>
      <w:r>
        <w:rPr>
          <w:rFonts w:ascii="Courier New" w:eastAsia="Courier New" w:hAnsi="Courier New" w:cs="Courier New"/>
          <w:sz w:val="18"/>
        </w:rPr>
        <w:t xml:space="preserve">: </w:t>
      </w:r>
      <w:r>
        <w:rPr>
          <w:rFonts w:ascii="Courier New" w:eastAsia="Courier New" w:hAnsi="Courier New" w:cs="Courier New"/>
          <w:color w:val="098658"/>
          <w:sz w:val="18"/>
        </w:rPr>
        <w:t>3</w:t>
      </w:r>
      <w:r>
        <w:rPr>
          <w:rFonts w:ascii="Courier New" w:eastAsia="Courier New" w:hAnsi="Courier New" w:cs="Courier New"/>
          <w:sz w:val="18"/>
        </w:rPr>
        <w:t xml:space="preserve">, </w:t>
      </w:r>
    </w:p>
    <w:p w14:paraId="38B16E1F" w14:textId="1DF512F0"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"deliveryPartnerName"</w:t>
      </w:r>
      <w:r>
        <w:rPr>
          <w:rFonts w:ascii="Courier New" w:eastAsia="Courier New" w:hAnsi="Courier New" w:cs="Courier New"/>
          <w:sz w:val="18"/>
        </w:rPr>
        <w:t xml:space="preserve">: </w:t>
      </w:r>
      <w:r>
        <w:rPr>
          <w:rFonts w:ascii="Courier New" w:eastAsia="Courier New" w:hAnsi="Courier New" w:cs="Courier New"/>
          <w:color w:val="0451A5"/>
          <w:sz w:val="18"/>
        </w:rPr>
        <w:t>"</w:t>
      </w:r>
      <w:ins w:id="206" w:author="Sushma" w:date="2022-08-24T18:47:00Z">
        <w:r w:rsidR="009630A5">
          <w:rPr>
            <w:rFonts w:ascii="Courier New" w:eastAsia="Courier New" w:hAnsi="Courier New" w:cs="Courier New"/>
            <w:color w:val="0451A5"/>
            <w:sz w:val="18"/>
          </w:rPr>
          <w:t>James</w:t>
        </w:r>
      </w:ins>
      <w:del w:id="207" w:author="Sushma" w:date="2022-08-24T18:47:00Z">
        <w:r w:rsidDel="009630A5">
          <w:rPr>
            <w:rFonts w:ascii="Courier New" w:eastAsia="Courier New" w:hAnsi="Courier New" w:cs="Courier New"/>
            <w:color w:val="0451A5"/>
            <w:sz w:val="18"/>
          </w:rPr>
          <w:delText>Suresh</w:delText>
        </w:r>
      </w:del>
      <w:r>
        <w:rPr>
          <w:rFonts w:ascii="Courier New" w:eastAsia="Courier New" w:hAnsi="Courier New" w:cs="Courier New"/>
          <w:color w:val="0451A5"/>
          <w:sz w:val="18"/>
        </w:rPr>
        <w:t>"</w:t>
      </w:r>
      <w:r>
        <w:rPr>
          <w:rFonts w:ascii="Courier New" w:eastAsia="Courier New" w:hAnsi="Courier New" w:cs="Courier New"/>
          <w:sz w:val="18"/>
        </w:rPr>
        <w:t xml:space="preserve">, </w:t>
      </w:r>
    </w:p>
    <w:p w14:paraId="09DA7B2C" w14:textId="06A78C8C"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"location"</w:t>
      </w:r>
      <w:r>
        <w:rPr>
          <w:rFonts w:ascii="Courier New" w:eastAsia="Courier New" w:hAnsi="Courier New" w:cs="Courier New"/>
          <w:sz w:val="18"/>
        </w:rPr>
        <w:t xml:space="preserve">: </w:t>
      </w:r>
      <w:r>
        <w:rPr>
          <w:rFonts w:ascii="Courier New" w:eastAsia="Courier New" w:hAnsi="Courier New" w:cs="Courier New"/>
          <w:color w:val="0451A5"/>
          <w:sz w:val="18"/>
        </w:rPr>
        <w:t>"</w:t>
      </w:r>
      <w:ins w:id="208" w:author="Sushma" w:date="2022-08-24T18:47:00Z">
        <w:r w:rsidR="009630A5">
          <w:rPr>
            <w:rFonts w:ascii="Courier New" w:eastAsia="Courier New" w:hAnsi="Courier New" w:cs="Courier New"/>
            <w:color w:val="0451A5"/>
            <w:sz w:val="18"/>
          </w:rPr>
          <w:t>USA</w:t>
        </w:r>
      </w:ins>
      <w:del w:id="209" w:author="Sushma" w:date="2022-08-24T18:47:00Z">
        <w:r w:rsidDel="009630A5">
          <w:rPr>
            <w:rFonts w:ascii="Courier New" w:eastAsia="Courier New" w:hAnsi="Courier New" w:cs="Courier New"/>
            <w:color w:val="0451A5"/>
            <w:sz w:val="18"/>
          </w:rPr>
          <w:delText>BTM</w:delText>
        </w:r>
      </w:del>
      <w:r>
        <w:rPr>
          <w:rFonts w:ascii="Courier New" w:eastAsia="Courier New" w:hAnsi="Courier New" w:cs="Courier New"/>
          <w:color w:val="0451A5"/>
          <w:sz w:val="18"/>
        </w:rPr>
        <w:t>"</w:t>
      </w:r>
      <w:r>
        <w:rPr>
          <w:rFonts w:ascii="Courier New" w:eastAsia="Courier New" w:hAnsi="Courier New" w:cs="Courier New"/>
          <w:sz w:val="18"/>
        </w:rPr>
        <w:t xml:space="preserve">, </w:t>
      </w:r>
    </w:p>
    <w:p w14:paraId="1DB40DA5" w14:textId="77777777" w:rsidR="00A1008C" w:rsidRDefault="000D5352">
      <w:pPr>
        <w:spacing w:after="47" w:line="259" w:lineRule="auto"/>
        <w:ind w:left="14" w:right="593"/>
        <w:jc w:val="left"/>
      </w:pPr>
      <w:r>
        <w:rPr>
          <w:rFonts w:ascii="Courier New" w:eastAsia="Courier New" w:hAnsi="Courier New" w:cs="Courier New"/>
          <w:sz w:val="18"/>
        </w:rPr>
        <w:t xml:space="preserve">            </w:t>
      </w:r>
      <w:r>
        <w:rPr>
          <w:rFonts w:ascii="Courier New" w:eastAsia="Courier New" w:hAnsi="Courier New" w:cs="Courier New"/>
          <w:color w:val="A31515"/>
          <w:sz w:val="18"/>
        </w:rPr>
        <w:t>"availableFrom"</w:t>
      </w:r>
      <w:r>
        <w:rPr>
          <w:rFonts w:ascii="Courier New" w:eastAsia="Courier New" w:hAnsi="Courier New" w:cs="Courier New"/>
          <w:sz w:val="18"/>
        </w:rPr>
        <w:t xml:space="preserve">: </w:t>
      </w:r>
      <w:r>
        <w:rPr>
          <w:rFonts w:ascii="Courier New" w:eastAsia="Courier New" w:hAnsi="Courier New" w:cs="Courier New"/>
          <w:color w:val="0451A5"/>
          <w:sz w:val="18"/>
        </w:rPr>
        <w:t>"25-07-2022 06:30:00"</w:t>
      </w:r>
      <w:r>
        <w:rPr>
          <w:rFonts w:ascii="Courier New" w:eastAsia="Courier New" w:hAnsi="Courier New" w:cs="Courier New"/>
          <w:sz w:val="18"/>
        </w:rPr>
        <w:t xml:space="preserve">, </w:t>
      </w:r>
    </w:p>
    <w:p w14:paraId="1F7C316F" w14:textId="77777777" w:rsidR="00A1008C" w:rsidRDefault="000D5352">
      <w:pPr>
        <w:spacing w:after="47" w:line="259" w:lineRule="auto"/>
        <w:ind w:left="14" w:right="593"/>
        <w:jc w:val="left"/>
      </w:pPr>
      <w:r>
        <w:rPr>
          <w:rFonts w:ascii="Courier New" w:eastAsia="Courier New" w:hAnsi="Courier New" w:cs="Courier New"/>
          <w:sz w:val="18"/>
        </w:rPr>
        <w:t xml:space="preserve">            </w:t>
      </w:r>
      <w:r>
        <w:rPr>
          <w:rFonts w:ascii="Courier New" w:eastAsia="Courier New" w:hAnsi="Courier New" w:cs="Courier New"/>
          <w:color w:val="A31515"/>
          <w:sz w:val="18"/>
        </w:rPr>
        <w:t>"availableTo"</w:t>
      </w:r>
      <w:r>
        <w:rPr>
          <w:rFonts w:ascii="Courier New" w:eastAsia="Courier New" w:hAnsi="Courier New" w:cs="Courier New"/>
          <w:sz w:val="18"/>
        </w:rPr>
        <w:t xml:space="preserve">: </w:t>
      </w:r>
      <w:r>
        <w:rPr>
          <w:rFonts w:ascii="Courier New" w:eastAsia="Courier New" w:hAnsi="Courier New" w:cs="Courier New"/>
          <w:color w:val="0451A5"/>
          <w:sz w:val="18"/>
        </w:rPr>
        <w:t>"25-07-2022 07:25:00"</w:t>
      </w:r>
      <w:r>
        <w:rPr>
          <w:rFonts w:ascii="Courier New" w:eastAsia="Courier New" w:hAnsi="Courier New" w:cs="Courier New"/>
          <w:sz w:val="18"/>
        </w:rPr>
        <w:t xml:space="preserve">, </w:t>
      </w:r>
    </w:p>
    <w:p w14:paraId="7A813587"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"rating"</w:t>
      </w:r>
      <w:r>
        <w:rPr>
          <w:rFonts w:ascii="Courier New" w:eastAsia="Courier New" w:hAnsi="Courier New" w:cs="Courier New"/>
          <w:sz w:val="18"/>
        </w:rPr>
        <w:t xml:space="preserve">: </w:t>
      </w:r>
      <w:r>
        <w:rPr>
          <w:rFonts w:ascii="Courier New" w:eastAsia="Courier New" w:hAnsi="Courier New" w:cs="Courier New"/>
          <w:color w:val="098658"/>
          <w:sz w:val="18"/>
        </w:rPr>
        <w:t>4.5</w:t>
      </w:r>
      <w:r>
        <w:rPr>
          <w:rFonts w:ascii="Courier New" w:eastAsia="Courier New" w:hAnsi="Courier New" w:cs="Courier New"/>
          <w:sz w:val="18"/>
        </w:rPr>
        <w:t xml:space="preserve"> </w:t>
      </w:r>
    </w:p>
    <w:p w14:paraId="49EF83D0" w14:textId="77777777" w:rsidR="00A1008C" w:rsidRDefault="000D5352">
      <w:pPr>
        <w:spacing w:after="49" w:line="259" w:lineRule="auto"/>
        <w:ind w:left="14" w:right="0"/>
        <w:jc w:val="left"/>
      </w:pPr>
      <w:r>
        <w:rPr>
          <w:rFonts w:ascii="Courier New" w:eastAsia="Courier New" w:hAnsi="Courier New" w:cs="Courier New"/>
          <w:sz w:val="18"/>
        </w:rPr>
        <w:t xml:space="preserve">        } </w:t>
      </w:r>
    </w:p>
    <w:p w14:paraId="04A0A180" w14:textId="77777777" w:rsidR="00A1008C" w:rsidRDefault="000D5352">
      <w:pPr>
        <w:spacing w:after="49" w:line="259" w:lineRule="auto"/>
        <w:ind w:left="14" w:right="0"/>
        <w:jc w:val="left"/>
      </w:pPr>
      <w:r>
        <w:rPr>
          <w:rFonts w:ascii="Courier New" w:eastAsia="Courier New" w:hAnsi="Courier New" w:cs="Courier New"/>
          <w:sz w:val="18"/>
        </w:rPr>
        <w:t xml:space="preserve">    } </w:t>
      </w:r>
    </w:p>
    <w:p w14:paraId="2160644C" w14:textId="56F16A97" w:rsidR="00A1008C" w:rsidRDefault="000D5352">
      <w:pPr>
        <w:spacing w:after="96" w:line="259" w:lineRule="auto"/>
        <w:ind w:left="14" w:right="0"/>
        <w:jc w:val="left"/>
        <w:rPr>
          <w:ins w:id="210" w:author="Sushma" w:date="2022-08-24T18:45:00Z"/>
          <w:rFonts w:ascii="Courier New" w:eastAsia="Courier New" w:hAnsi="Courier New" w:cs="Courier New"/>
          <w:sz w:val="18"/>
        </w:rPr>
      </w:pPr>
      <w:r>
        <w:rPr>
          <w:rFonts w:ascii="Courier New" w:eastAsia="Courier New" w:hAnsi="Courier New" w:cs="Courier New"/>
          <w:sz w:val="18"/>
        </w:rPr>
        <w:t xml:space="preserve">} </w:t>
      </w:r>
    </w:p>
    <w:p w14:paraId="0692F984" w14:textId="76D1EF46" w:rsidR="009630A5" w:rsidRDefault="009630A5" w:rsidP="009630A5">
      <w:pPr>
        <w:spacing w:after="96" w:line="259" w:lineRule="auto"/>
        <w:ind w:left="14" w:right="0"/>
        <w:jc w:val="left"/>
        <w:rPr>
          <w:ins w:id="211" w:author="Sushma" w:date="2022-08-24T18:45:00Z"/>
          <w:rFonts w:ascii="Courier New" w:eastAsia="Courier New" w:hAnsi="Courier New" w:cs="Courier New"/>
          <w:sz w:val="18"/>
        </w:rPr>
      </w:pPr>
      <w:ins w:id="212" w:author="Sushma" w:date="2022-08-24T18:45:00Z">
        <w:r>
          <w:rPr>
            <w:b/>
            <w:color w:val="1F3864"/>
          </w:rPr>
          <w:t xml:space="preserve">the </w:t>
        </w:r>
      </w:ins>
      <w:ins w:id="213" w:author="Sushma" w:date="2022-08-24T18:47:00Z">
        <w:r>
          <w:rPr>
            <w:b/>
            <w:color w:val="1F3864"/>
          </w:rPr>
          <w:t xml:space="preserve">final </w:t>
        </w:r>
      </w:ins>
      <w:ins w:id="214" w:author="Sushma" w:date="2022-08-24T18:46:00Z">
        <w:r>
          <w:rPr>
            <w:b/>
            <w:color w:val="1F3864"/>
          </w:rPr>
          <w:t xml:space="preserve">UI image </w:t>
        </w:r>
      </w:ins>
      <w:ins w:id="215" w:author="Sushma" w:date="2022-08-24T18:45:00Z">
        <w:r>
          <w:rPr>
            <w:b/>
            <w:color w:val="1F3864"/>
          </w:rPr>
          <w:t>should be as below,</w:t>
        </w:r>
      </w:ins>
    </w:p>
    <w:p w14:paraId="37EB3A37" w14:textId="77777777" w:rsidR="009630A5" w:rsidRDefault="009630A5">
      <w:pPr>
        <w:spacing w:after="96" w:line="259" w:lineRule="auto"/>
        <w:ind w:left="14" w:right="0"/>
        <w:jc w:val="left"/>
        <w:rPr>
          <w:ins w:id="216" w:author="Sushma" w:date="2022-08-24T18:45:00Z"/>
          <w:rFonts w:ascii="Courier New" w:eastAsia="Courier New" w:hAnsi="Courier New" w:cs="Courier New"/>
          <w:sz w:val="18"/>
        </w:rPr>
      </w:pPr>
    </w:p>
    <w:p w14:paraId="380BE865" w14:textId="3BDF4D86" w:rsidR="009630A5" w:rsidRDefault="009630A5">
      <w:pPr>
        <w:spacing w:after="96" w:line="259" w:lineRule="auto"/>
        <w:ind w:left="14" w:right="0"/>
        <w:jc w:val="left"/>
      </w:pPr>
      <w:ins w:id="217" w:author="Sushma" w:date="2022-08-24T18:45:00Z">
        <w:r>
          <w:rPr>
            <w:noProof/>
            <w:lang w:val="en-IN" w:eastAsia="en-IN"/>
          </w:rPr>
          <w:drawing>
            <wp:inline distT="0" distB="0" distL="0" distR="0" wp14:anchorId="00ADD790" wp14:editId="28336689">
              <wp:extent cx="4523486" cy="258000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1"/>
                      <a:stretch>
                        <a:fillRect/>
                      </a:stretch>
                    </pic:blipFill>
                    <pic:spPr>
                      <a:xfrm>
                        <a:off x="0" y="0"/>
                        <a:ext cx="4523486" cy="2580005"/>
                      </a:xfrm>
                      <a:prstGeom prst="rect">
                        <a:avLst/>
                      </a:prstGeom>
                    </pic:spPr>
                  </pic:pic>
                </a:graphicData>
              </a:graphic>
            </wp:inline>
          </w:drawing>
        </w:r>
      </w:ins>
    </w:p>
    <w:p w14:paraId="09F48550" w14:textId="77777777" w:rsidR="00A1008C" w:rsidRDefault="000D5352">
      <w:pPr>
        <w:spacing w:after="98" w:line="259" w:lineRule="auto"/>
        <w:ind w:left="0" w:right="0" w:firstLine="0"/>
        <w:jc w:val="left"/>
      </w:pPr>
      <w:r>
        <w:rPr>
          <w:b/>
          <w:color w:val="1F3864"/>
          <w:sz w:val="28"/>
        </w:rPr>
        <w:t xml:space="preserve"> </w:t>
      </w:r>
    </w:p>
    <w:p w14:paraId="04AB0F67" w14:textId="77777777" w:rsidR="00A1008C" w:rsidRDefault="000D5352">
      <w:pPr>
        <w:spacing w:after="172" w:line="259" w:lineRule="auto"/>
        <w:ind w:left="14" w:right="0"/>
        <w:jc w:val="left"/>
      </w:pPr>
      <w:r>
        <w:rPr>
          <w:b/>
          <w:color w:val="1F3864"/>
        </w:rPr>
        <w:t xml:space="preserve">If you did not find the any delivery guy with required criteria, throw the exception as below, </w:t>
      </w:r>
    </w:p>
    <w:p w14:paraId="317AA4E1" w14:textId="77777777" w:rsidR="00A1008C" w:rsidRDefault="000D5352">
      <w:pPr>
        <w:spacing w:after="49" w:line="259" w:lineRule="auto"/>
        <w:ind w:left="14" w:right="0"/>
        <w:jc w:val="left"/>
      </w:pPr>
      <w:r>
        <w:rPr>
          <w:rFonts w:ascii="Courier New" w:eastAsia="Courier New" w:hAnsi="Courier New" w:cs="Courier New"/>
          <w:sz w:val="18"/>
        </w:rPr>
        <w:t xml:space="preserve">{ </w:t>
      </w:r>
    </w:p>
    <w:p w14:paraId="7F740A54" w14:textId="77777777" w:rsidR="009630A5" w:rsidRDefault="000D5352">
      <w:pPr>
        <w:spacing w:after="47" w:line="259" w:lineRule="auto"/>
        <w:ind w:left="14" w:right="593"/>
        <w:jc w:val="left"/>
        <w:rPr>
          <w:ins w:id="218" w:author="Sushma" w:date="2022-08-24T18:46:00Z"/>
          <w:rFonts w:ascii="Courier New" w:eastAsia="Courier New" w:hAnsi="Courier New" w:cs="Courier New"/>
          <w:sz w:val="18"/>
        </w:rPr>
      </w:pPr>
      <w:r>
        <w:rPr>
          <w:rFonts w:ascii="Courier New" w:eastAsia="Courier New" w:hAnsi="Courier New" w:cs="Courier New"/>
          <w:sz w:val="18"/>
        </w:rPr>
        <w:t xml:space="preserve">    </w:t>
      </w:r>
      <w:r>
        <w:rPr>
          <w:rFonts w:ascii="Courier New" w:eastAsia="Courier New" w:hAnsi="Courier New" w:cs="Courier New"/>
          <w:color w:val="A31515"/>
          <w:sz w:val="18"/>
        </w:rPr>
        <w:t>"timestamp"</w:t>
      </w:r>
      <w:r>
        <w:rPr>
          <w:rFonts w:ascii="Courier New" w:eastAsia="Courier New" w:hAnsi="Courier New" w:cs="Courier New"/>
          <w:sz w:val="18"/>
        </w:rPr>
        <w:t xml:space="preserve">: </w:t>
      </w:r>
      <w:r>
        <w:rPr>
          <w:rFonts w:ascii="Courier New" w:eastAsia="Courier New" w:hAnsi="Courier New" w:cs="Courier New"/>
          <w:color w:val="0451A5"/>
          <w:sz w:val="18"/>
        </w:rPr>
        <w:t>"2022-07-28T14:13:34.825+00:00"</w:t>
      </w:r>
      <w:r>
        <w:rPr>
          <w:rFonts w:ascii="Courier New" w:eastAsia="Courier New" w:hAnsi="Courier New" w:cs="Courier New"/>
          <w:sz w:val="18"/>
        </w:rPr>
        <w:t xml:space="preserve">, </w:t>
      </w:r>
    </w:p>
    <w:p w14:paraId="491429FF" w14:textId="55C55944" w:rsidR="00A1008C" w:rsidRDefault="000D5352" w:rsidP="009630A5">
      <w:pPr>
        <w:spacing w:after="47" w:line="259" w:lineRule="auto"/>
        <w:ind w:left="10" w:right="593" w:firstLine="4"/>
        <w:jc w:val="left"/>
        <w:pPrChange w:id="219" w:author="Sushma" w:date="2022-08-24T18:46:00Z">
          <w:pPr>
            <w:spacing w:after="47" w:line="259" w:lineRule="auto"/>
            <w:ind w:left="14" w:right="593"/>
            <w:jc w:val="left"/>
          </w:pPr>
        </w:pPrChange>
      </w:pPr>
      <w:del w:id="220" w:author="Sushma" w:date="2022-08-24T18:46:00Z">
        <w:r w:rsidDel="009630A5">
          <w:rPr>
            <w:rFonts w:ascii="Courier New" w:eastAsia="Courier New" w:hAnsi="Courier New" w:cs="Courier New"/>
            <w:sz w:val="18"/>
          </w:rPr>
          <w:delText xml:space="preserve">   </w:delText>
        </w:r>
      </w:del>
      <w:r>
        <w:rPr>
          <w:rFonts w:ascii="Courier New" w:eastAsia="Courier New" w:hAnsi="Courier New" w:cs="Courier New"/>
          <w:sz w:val="18"/>
        </w:rPr>
        <w:t xml:space="preserve"> </w:t>
      </w:r>
      <w:ins w:id="221" w:author="Sushma" w:date="2022-08-24T18:46:00Z">
        <w:r w:rsidR="009630A5">
          <w:rPr>
            <w:rFonts w:ascii="Courier New" w:eastAsia="Courier New" w:hAnsi="Courier New" w:cs="Courier New"/>
            <w:sz w:val="18"/>
          </w:rPr>
          <w:t xml:space="preserve">   </w:t>
        </w:r>
      </w:ins>
      <w:r>
        <w:rPr>
          <w:rFonts w:ascii="Courier New" w:eastAsia="Courier New" w:hAnsi="Courier New" w:cs="Courier New"/>
          <w:color w:val="A31515"/>
          <w:sz w:val="18"/>
        </w:rPr>
        <w:t>"message"</w:t>
      </w:r>
      <w:r>
        <w:rPr>
          <w:rFonts w:ascii="Courier New" w:eastAsia="Courier New" w:hAnsi="Courier New" w:cs="Courier New"/>
          <w:sz w:val="18"/>
        </w:rPr>
        <w:t xml:space="preserve">: </w:t>
      </w:r>
      <w:r>
        <w:rPr>
          <w:rFonts w:ascii="Courier New" w:eastAsia="Courier New" w:hAnsi="Courier New" w:cs="Courier New"/>
          <w:color w:val="0451A5"/>
          <w:sz w:val="18"/>
        </w:rPr>
        <w:t>"Sorry..!</w:t>
      </w:r>
      <w:ins w:id="222" w:author="Sushma" w:date="2022-08-24T18:46:00Z">
        <w:r w:rsidR="009630A5">
          <w:rPr>
            <w:rFonts w:ascii="Courier New" w:eastAsia="Courier New" w:hAnsi="Courier New" w:cs="Courier New"/>
            <w:color w:val="0451A5"/>
            <w:sz w:val="18"/>
          </w:rPr>
          <w:t>James</w:t>
        </w:r>
      </w:ins>
      <w:del w:id="223" w:author="Sushma" w:date="2022-08-24T18:46:00Z">
        <w:r w:rsidDel="009630A5">
          <w:rPr>
            <w:rFonts w:ascii="Courier New" w:eastAsia="Courier New" w:hAnsi="Courier New" w:cs="Courier New"/>
            <w:color w:val="0451A5"/>
            <w:sz w:val="18"/>
          </w:rPr>
          <w:delText>Suresh</w:delText>
        </w:r>
      </w:del>
      <w:r>
        <w:rPr>
          <w:rFonts w:ascii="Courier New" w:eastAsia="Courier New" w:hAnsi="Courier New" w:cs="Courier New"/>
          <w:color w:val="0451A5"/>
          <w:sz w:val="18"/>
        </w:rPr>
        <w:t xml:space="preserve"> is occupied with other delivery. Also, No delivery p artner is available at this time."</w:t>
      </w:r>
      <w:r>
        <w:rPr>
          <w:rFonts w:ascii="Courier New" w:eastAsia="Courier New" w:hAnsi="Courier New" w:cs="Courier New"/>
          <w:sz w:val="18"/>
        </w:rPr>
        <w:t xml:space="preserve">, </w:t>
      </w:r>
    </w:p>
    <w:p w14:paraId="259C08CF" w14:textId="77777777" w:rsidR="00A1008C" w:rsidRDefault="000D5352">
      <w:pPr>
        <w:spacing w:after="47" w:line="259" w:lineRule="auto"/>
        <w:ind w:left="14" w:right="593"/>
        <w:jc w:val="left"/>
      </w:pPr>
      <w:r>
        <w:rPr>
          <w:rFonts w:ascii="Courier New" w:eastAsia="Courier New" w:hAnsi="Courier New" w:cs="Courier New"/>
          <w:sz w:val="18"/>
        </w:rPr>
        <w:t xml:space="preserve">    </w:t>
      </w:r>
      <w:r>
        <w:rPr>
          <w:rFonts w:ascii="Courier New" w:eastAsia="Courier New" w:hAnsi="Courier New" w:cs="Courier New"/>
          <w:color w:val="A31515"/>
          <w:sz w:val="18"/>
        </w:rPr>
        <w:t>"details"</w:t>
      </w:r>
      <w:r>
        <w:rPr>
          <w:rFonts w:ascii="Courier New" w:eastAsia="Courier New" w:hAnsi="Courier New" w:cs="Courier New"/>
          <w:sz w:val="18"/>
        </w:rPr>
        <w:t xml:space="preserve">: </w:t>
      </w:r>
      <w:r>
        <w:rPr>
          <w:rFonts w:ascii="Courier New" w:eastAsia="Courier New" w:hAnsi="Courier New" w:cs="Courier New"/>
          <w:color w:val="0451A5"/>
          <w:sz w:val="18"/>
        </w:rPr>
        <w:t>"uri=/delivery-partner/assign/delivery"</w:t>
      </w:r>
      <w:r>
        <w:rPr>
          <w:rFonts w:ascii="Courier New" w:eastAsia="Courier New" w:hAnsi="Courier New" w:cs="Courier New"/>
          <w:sz w:val="18"/>
        </w:rPr>
        <w:t xml:space="preserve">, </w:t>
      </w:r>
    </w:p>
    <w:p w14:paraId="6E0AB9A0" w14:textId="77777777" w:rsidR="00A1008C" w:rsidRDefault="000D5352">
      <w:pPr>
        <w:spacing w:after="51" w:line="259" w:lineRule="auto"/>
        <w:ind w:left="14" w:right="0"/>
        <w:jc w:val="left"/>
      </w:pPr>
      <w:r>
        <w:rPr>
          <w:rFonts w:ascii="Courier New" w:eastAsia="Courier New" w:hAnsi="Courier New" w:cs="Courier New"/>
          <w:sz w:val="18"/>
        </w:rPr>
        <w:t xml:space="preserve">    </w:t>
      </w:r>
      <w:r>
        <w:rPr>
          <w:rFonts w:ascii="Courier New" w:eastAsia="Courier New" w:hAnsi="Courier New" w:cs="Courier New"/>
          <w:color w:val="A31515"/>
          <w:sz w:val="18"/>
        </w:rPr>
        <w:t>"error"</w:t>
      </w:r>
      <w:r>
        <w:rPr>
          <w:rFonts w:ascii="Courier New" w:eastAsia="Courier New" w:hAnsi="Courier New" w:cs="Courier New"/>
          <w:sz w:val="18"/>
        </w:rPr>
        <w:t xml:space="preserve">: </w:t>
      </w:r>
      <w:r>
        <w:rPr>
          <w:rFonts w:ascii="Courier New" w:eastAsia="Courier New" w:hAnsi="Courier New" w:cs="Courier New"/>
          <w:b/>
          <w:color w:val="0451A5"/>
          <w:sz w:val="18"/>
        </w:rPr>
        <w:t>true</w:t>
      </w:r>
      <w:r>
        <w:rPr>
          <w:rFonts w:ascii="Courier New" w:eastAsia="Courier New" w:hAnsi="Courier New" w:cs="Courier New"/>
          <w:sz w:val="18"/>
        </w:rPr>
        <w:t xml:space="preserve"> </w:t>
      </w:r>
    </w:p>
    <w:p w14:paraId="2C801375" w14:textId="5C910C4A" w:rsidR="00A1008C" w:rsidRDefault="000D5352">
      <w:pPr>
        <w:spacing w:after="96" w:line="259" w:lineRule="auto"/>
        <w:ind w:left="14" w:right="0"/>
        <w:jc w:val="left"/>
        <w:rPr>
          <w:ins w:id="224" w:author="Sushma" w:date="2022-08-24T18:48:00Z"/>
          <w:rFonts w:ascii="Courier New" w:eastAsia="Courier New" w:hAnsi="Courier New" w:cs="Courier New"/>
          <w:sz w:val="18"/>
        </w:rPr>
      </w:pPr>
      <w:r>
        <w:rPr>
          <w:rFonts w:ascii="Courier New" w:eastAsia="Courier New" w:hAnsi="Courier New" w:cs="Courier New"/>
          <w:sz w:val="18"/>
        </w:rPr>
        <w:t xml:space="preserve">} </w:t>
      </w:r>
    </w:p>
    <w:p w14:paraId="439155CA" w14:textId="3994F73B" w:rsidR="007E4472" w:rsidRDefault="007E4472">
      <w:pPr>
        <w:spacing w:after="96" w:line="259" w:lineRule="auto"/>
        <w:ind w:left="14" w:right="0"/>
        <w:jc w:val="left"/>
        <w:rPr>
          <w:ins w:id="225" w:author="Sushma" w:date="2022-08-24T18:48:00Z"/>
          <w:rFonts w:ascii="Courier New" w:eastAsia="Courier New" w:hAnsi="Courier New" w:cs="Courier New"/>
          <w:sz w:val="18"/>
        </w:rPr>
      </w:pPr>
    </w:p>
    <w:p w14:paraId="22DD6BE6" w14:textId="48C21C50" w:rsidR="007E4472" w:rsidRDefault="007E4472">
      <w:pPr>
        <w:spacing w:after="96" w:line="259" w:lineRule="auto"/>
        <w:ind w:left="14" w:right="0"/>
        <w:jc w:val="left"/>
      </w:pPr>
      <w:ins w:id="226" w:author="Sushma" w:date="2022-08-24T18:48:00Z">
        <w:r>
          <w:rPr>
            <w:noProof/>
            <w:lang w:val="en-IN" w:eastAsia="en-IN"/>
          </w:rPr>
          <w:lastRenderedPageBreak/>
          <mc:AlternateContent>
            <mc:Choice Requires="wpg">
              <w:drawing>
                <wp:inline distT="0" distB="0" distL="0" distR="0" wp14:anchorId="59C50FDD" wp14:editId="7441F556">
                  <wp:extent cx="5707977" cy="3415671"/>
                  <wp:effectExtent l="0" t="0" r="7620" b="0"/>
                  <wp:docPr id="2" name="Group 2"/>
                  <wp:cNvGraphicFramePr/>
                  <a:graphic xmlns:a="http://schemas.openxmlformats.org/drawingml/2006/main">
                    <a:graphicData uri="http://schemas.microsoft.com/office/word/2010/wordprocessingGroup">
                      <wpg:wgp>
                        <wpg:cNvGrpSpPr/>
                        <wpg:grpSpPr>
                          <a:xfrm>
                            <a:off x="0" y="0"/>
                            <a:ext cx="5707977" cy="3415671"/>
                            <a:chOff x="0" y="0"/>
                            <a:chExt cx="5707977" cy="3415671"/>
                          </a:xfrm>
                        </wpg:grpSpPr>
                        <wps:wsp>
                          <wps:cNvPr id="3" name="Shape 7765"/>
                          <wps:cNvSpPr/>
                          <wps:spPr>
                            <a:xfrm>
                              <a:off x="457149" y="1016"/>
                              <a:ext cx="5222114" cy="3017774"/>
                            </a:xfrm>
                            <a:custGeom>
                              <a:avLst/>
                              <a:gdLst/>
                              <a:ahLst/>
                              <a:cxnLst/>
                              <a:rect l="0" t="0" r="0" b="0"/>
                              <a:pathLst>
                                <a:path w="5222114" h="3017774">
                                  <a:moveTo>
                                    <a:pt x="0" y="0"/>
                                  </a:moveTo>
                                  <a:lnTo>
                                    <a:pt x="5222114" y="0"/>
                                  </a:lnTo>
                                  <a:lnTo>
                                    <a:pt x="5222114" y="3017774"/>
                                  </a:lnTo>
                                  <a:lnTo>
                                    <a:pt x="0" y="3017774"/>
                                  </a:lnTo>
                                  <a:lnTo>
                                    <a:pt x="0" y="0"/>
                                  </a:lnTo>
                                </a:path>
                              </a:pathLst>
                            </a:custGeom>
                            <a:ln w="0" cap="flat">
                              <a:miter lim="127000"/>
                            </a:ln>
                          </wps:spPr>
                          <wps:style>
                            <a:lnRef idx="0">
                              <a:srgbClr val="000000">
                                <a:alpha val="0"/>
                              </a:srgbClr>
                            </a:lnRef>
                            <a:fillRef idx="1">
                              <a:srgbClr val="E8F2FE"/>
                            </a:fillRef>
                            <a:effectRef idx="0">
                              <a:scrgbClr r="0" g="0" b="0"/>
                            </a:effectRef>
                            <a:fontRef idx="none"/>
                          </wps:style>
                          <wps:bodyPr/>
                        </wps:wsp>
                        <wps:wsp>
                          <wps:cNvPr id="4" name="Rectangle 4"/>
                          <wps:cNvSpPr/>
                          <wps:spPr>
                            <a:xfrm>
                              <a:off x="5679389" y="2923921"/>
                              <a:ext cx="38021" cy="171355"/>
                            </a:xfrm>
                            <a:prstGeom prst="rect">
                              <a:avLst/>
                            </a:prstGeom>
                            <a:ln>
                              <a:noFill/>
                            </a:ln>
                          </wps:spPr>
                          <wps:txbx>
                            <w:txbxContent>
                              <w:p w14:paraId="23812BC0" w14:textId="77777777" w:rsidR="007E4472" w:rsidRDefault="007E4472" w:rsidP="007E4472">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5" name="Rectangle 5"/>
                          <wps:cNvSpPr/>
                          <wps:spPr>
                            <a:xfrm>
                              <a:off x="0" y="3234055"/>
                              <a:ext cx="1166065" cy="241550"/>
                            </a:xfrm>
                            <a:prstGeom prst="rect">
                              <a:avLst/>
                            </a:prstGeom>
                            <a:ln>
                              <a:noFill/>
                            </a:ln>
                          </wps:spPr>
                          <wps:txbx>
                            <w:txbxContent>
                              <w:p w14:paraId="764B77F3" w14:textId="216DE8F1" w:rsidR="007E4472" w:rsidRDefault="007E4472" w:rsidP="007E4472">
                                <w:pPr>
                                  <w:spacing w:after="160" w:line="259" w:lineRule="auto"/>
                                  <w:ind w:left="0" w:right="0" w:firstLine="0"/>
                                  <w:jc w:val="left"/>
                                </w:pPr>
                                <w:del w:id="227" w:author="Sushma" w:date="2022-08-24T18:49:00Z">
                                  <w:r w:rsidDel="007E4472">
                                    <w:rPr>
                                      <w:b/>
                                      <w:color w:val="1F3864"/>
                                      <w:sz w:val="28"/>
                                    </w:rPr>
                                    <w:delText>Instructions</w:delText>
                                  </w:r>
                                </w:del>
                              </w:p>
                            </w:txbxContent>
                          </wps:txbx>
                          <wps:bodyPr horzOverflow="overflow" vert="horz" lIns="0" tIns="0" rIns="0" bIns="0" rtlCol="0">
                            <a:noAutofit/>
                          </wps:bodyPr>
                        </wps:wsp>
                        <wps:wsp>
                          <wps:cNvPr id="6" name="Rectangle 6"/>
                          <wps:cNvSpPr/>
                          <wps:spPr>
                            <a:xfrm>
                              <a:off x="876249" y="3234055"/>
                              <a:ext cx="53596" cy="241550"/>
                            </a:xfrm>
                            <a:prstGeom prst="rect">
                              <a:avLst/>
                            </a:prstGeom>
                            <a:ln>
                              <a:noFill/>
                            </a:ln>
                          </wps:spPr>
                          <wps:txbx>
                            <w:txbxContent>
                              <w:p w14:paraId="33714B6E" w14:textId="77777777" w:rsidR="007E4472" w:rsidRDefault="007E4472" w:rsidP="007E4472">
                                <w:pPr>
                                  <w:spacing w:after="160" w:line="259" w:lineRule="auto"/>
                                  <w:ind w:left="0" w:right="0" w:firstLine="0"/>
                                  <w:jc w:val="left"/>
                                </w:pPr>
                                <w:r>
                                  <w:rPr>
                                    <w:b/>
                                    <w:color w:val="1F3864"/>
                                    <w:sz w:val="28"/>
                                  </w:rPr>
                                  <w:t xml:space="preserve"> </w:t>
                                </w:r>
                              </w:p>
                            </w:txbxContent>
                          </wps:txbx>
                          <wps:bodyPr horzOverflow="overflow" vert="horz" lIns="0" tIns="0" rIns="0" bIns="0" rtlCol="0">
                            <a:noAutofit/>
                          </wps:bodyPr>
                        </wps:wsp>
                        <pic:pic xmlns:pic="http://schemas.openxmlformats.org/drawingml/2006/picture">
                          <pic:nvPicPr>
                            <pic:cNvPr id="7" name="Picture 7"/>
                            <pic:cNvPicPr/>
                          </pic:nvPicPr>
                          <pic:blipFill>
                            <a:blip r:embed="rId12"/>
                            <a:stretch>
                              <a:fillRect/>
                            </a:stretch>
                          </pic:blipFill>
                          <pic:spPr>
                            <a:xfrm>
                              <a:off x="456895" y="0"/>
                              <a:ext cx="5221606" cy="3017520"/>
                            </a:xfrm>
                            <a:prstGeom prst="rect">
                              <a:avLst/>
                            </a:prstGeom>
                          </pic:spPr>
                        </pic:pic>
                      </wpg:wgp>
                    </a:graphicData>
                  </a:graphic>
                </wp:inline>
              </w:drawing>
            </mc:Choice>
            <mc:Fallback>
              <w:pict>
                <v:group w14:anchorId="59C50FDD" id="Group 2" o:spid="_x0000_s1032" style="width:449.45pt;height:268.95pt;mso-position-horizontal-relative:char;mso-position-vertical-relative:line" coordsize="57079,341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Fa4/wBYn40+mXH+sT8afV9E&#10;R1Hx96fTI+9PqWUgooopDCiiigAooooAKKKKACiiigAooooAKZJ2p9Mk7U0JkbfdNMtf9Y/0p7fd&#10;NMtf9Y/0q+jJ6lqiiisyw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rXH+sT8afTLj/WJ+NPq+iI6j4+9Ppkfen1LKQUUUUhhRRRQAUU&#10;UUAFFFFABRRRQAUUUUAFMk7U+mSdqaEyNvummWv+sf6U9vummWv+sf6VfRk9S1RRRWZY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Vrj&#10;/WJ+NPplx/rE/Gn1fREdR8fen0yPvT6llIKKKKQwooooAKKKKACiiigAooooAKKKKACmSdqfTJO1&#10;NCZG33TTLX/WP9Ke33TTLX/WP9KvoyepaooorMs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K1x/rE/Gn0y4/wBYn40+r6IjqPj70+mR&#10;96fUspBRRRSGFFFFABRRRQAUUUUAFFFFABRRRQAUyTtT6ZJ2poTI2+6aZa/6x/pT2+6aZa/6x/pV&#10;9GT1LVFFFZl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WuP9Yn40+mXH+sT8afV9ER1Hx96fTI+9PqWUgooopDCiiigAooooAKKKKAC&#10;iiigAooooAKZJ2p9Mk7U0JkbfdNMtf8AWP8ASnt900y1/wBY/wBKvoyepaooorMs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K1x/rE/&#10;Gn0y4/1ifjT6voiOo+PvT6ZH3p9SykFFFFIYUUUUAFFFFABRRRQAUUUUAFFFFABTJO1PpknamhMj&#10;b7pplr/rH+lPb7pplr/rH+lX0ZPUtUUUVmW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Fa4/1ifjT6Zcf6xPxp9X0RHUfH3p9Mj70+pZ&#10;SCiiikMKKKKACiiigAooooAKKKKACiiigApknan0yTtTQmRt900y1/1j/Snt900y1/1j/Sr6MnqW&#10;qKKKzL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tcf6xPxp9MuP9Yn40+r6IjqPj70+mR96fUspBRRRSGFFFFABRRRQAUUUUAFFFFAB&#10;RRRQAUyTtT6ZJ2poTI2+6aZa/wCsf6U9vummWv8ArH+lX0ZPUtUUUVmW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Fa4/wBYn40+mXH+&#10;sT8afV9ER1Hx96fTI+9PqWUgooopDCiiigAooooAKKKKACiiigAooooAKZJ2p9Mk7U0JkbfdNMtf&#10;9Y/0p7fdNMtf9Y/0q+jJ6lqiiisy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rXH+sT8afTLj/WJ+NPq+iI6j4+9Ppkfen1LKQUUUUh&#10;hRRRQAUUUUAFFFFABRRRQAUUUUAFMk7U+mSdqaEyNvummWv+sf6U9vummWv+sf6VfRk9S1RRRWZY&#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">
                  <v:shape id="Shape 7765" o:spid="_x0000_s1033" style="position:absolute;left:4571;top:10;width:52221;height:30177;visibility:visible;mso-wrap-style:square;v-text-anchor:top" coordsize="5222114,3017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" path="m,l5222114,r,3017774l,3017774,,e" fillcolor="#e8f2fe" stroked="f" strokeweight="0">
                    <v:stroke miterlimit="83231f" joinstyle="miter"/>
                    <v:path arrowok="t" textboxrect="0,0,5222114,3017774"/>
                  </v:shape>
                  <v:rect id="Rectangle 4" o:spid="_x0000_s1034" style="position:absolute;left:56793;top:29239;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23812BC0" w14:textId="77777777" w:rsidR="007E4472" w:rsidRDefault="007E4472" w:rsidP="007E4472">
                          <w:pPr>
                            <w:spacing w:after="160" w:line="259" w:lineRule="auto"/>
                            <w:ind w:left="0" w:right="0" w:firstLine="0"/>
                            <w:jc w:val="left"/>
                          </w:pPr>
                          <w:r>
                            <w:rPr>
                              <w:sz w:val="20"/>
                            </w:rPr>
                            <w:t xml:space="preserve"> </w:t>
                          </w:r>
                        </w:p>
                      </w:txbxContent>
                    </v:textbox>
                  </v:rect>
                  <v:rect id="Rectangle 5" o:spid="_x0000_s1035" style="position:absolute;top:32340;width:1166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64B77F3" w14:textId="216DE8F1" w:rsidR="007E4472" w:rsidRDefault="007E4472" w:rsidP="007E4472">
                          <w:pPr>
                            <w:spacing w:after="160" w:line="259" w:lineRule="auto"/>
                            <w:ind w:left="0" w:right="0" w:firstLine="0"/>
                            <w:jc w:val="left"/>
                          </w:pPr>
                          <w:del w:id="228" w:author="Sushma" w:date="2022-08-24T18:49:00Z">
                            <w:r w:rsidDel="007E4472">
                              <w:rPr>
                                <w:b/>
                                <w:color w:val="1F3864"/>
                                <w:sz w:val="28"/>
                              </w:rPr>
                              <w:delText>Instructions</w:delText>
                            </w:r>
                          </w:del>
                        </w:p>
                      </w:txbxContent>
                    </v:textbox>
                  </v:rect>
                  <v:rect id="Rectangle 6" o:spid="_x0000_s1036" style="position:absolute;left:8762;top:3234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3714B6E" w14:textId="77777777" w:rsidR="007E4472" w:rsidRDefault="007E4472" w:rsidP="007E4472">
                          <w:pPr>
                            <w:spacing w:after="160" w:line="259" w:lineRule="auto"/>
                            <w:ind w:left="0" w:right="0" w:firstLine="0"/>
                            <w:jc w:val="left"/>
                          </w:pPr>
                          <w:r>
                            <w:rPr>
                              <w:b/>
                              <w:color w:val="1F3864"/>
                              <w:sz w:val="28"/>
                            </w:rPr>
                            <w:t xml:space="preserve"> </w:t>
                          </w:r>
                        </w:p>
                      </w:txbxContent>
                    </v:textbox>
                  </v:rect>
                  <v:shape id="Picture 7" o:spid="_x0000_s1037" type="#_x0000_t75" style="position:absolute;left:4568;width:52217;height:30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">
                    <v:imagedata r:id="rId13" o:title=""/>
                  </v:shape>
                  <w10:anchorlock/>
                </v:group>
              </w:pict>
            </mc:Fallback>
          </mc:AlternateContent>
        </w:r>
      </w:ins>
    </w:p>
    <w:p w14:paraId="48772B5F" w14:textId="77777777" w:rsidR="00A1008C" w:rsidRDefault="000D5352">
      <w:pPr>
        <w:spacing w:after="160" w:line="259" w:lineRule="auto"/>
        <w:ind w:left="0" w:right="0" w:firstLine="0"/>
        <w:jc w:val="left"/>
      </w:pPr>
      <w:r>
        <w:rPr>
          <w:b/>
          <w:color w:val="1F3864"/>
          <w:sz w:val="28"/>
        </w:rPr>
        <w:t xml:space="preserve"> </w:t>
      </w:r>
    </w:p>
    <w:p w14:paraId="1EC7BA60" w14:textId="77777777" w:rsidR="00A1008C" w:rsidRDefault="000D5352">
      <w:pPr>
        <w:pStyle w:val="Heading1"/>
        <w:spacing w:after="134"/>
        <w:ind w:left="14"/>
      </w:pPr>
      <w:r>
        <w:t xml:space="preserve">Build, Deploy and Run </w:t>
      </w:r>
    </w:p>
    <w:p w14:paraId="6F45A6B3" w14:textId="77777777" w:rsidR="00A1008C" w:rsidRDefault="000D5352">
      <w:pPr>
        <w:numPr>
          <w:ilvl w:val="0"/>
          <w:numId w:val="5"/>
        </w:numPr>
        <w:ind w:right="531" w:hanging="360"/>
      </w:pPr>
      <w:r>
        <w:t xml:space="preserve">Load the project in the IDE </w:t>
      </w:r>
    </w:p>
    <w:p w14:paraId="5E191936" w14:textId="77777777" w:rsidR="00A1008C" w:rsidRDefault="000D5352">
      <w:pPr>
        <w:numPr>
          <w:ilvl w:val="0"/>
          <w:numId w:val="5"/>
        </w:numPr>
        <w:ind w:right="531" w:hanging="360"/>
      </w:pPr>
      <w:r>
        <w:t xml:space="preserve">Update the maven dependency  </w:t>
      </w:r>
    </w:p>
    <w:p w14:paraId="03E913F3" w14:textId="77777777" w:rsidR="00A1008C" w:rsidRDefault="000D5352">
      <w:pPr>
        <w:numPr>
          <w:ilvl w:val="0"/>
          <w:numId w:val="5"/>
        </w:numPr>
        <w:ind w:right="531" w:hanging="360"/>
      </w:pPr>
      <w:r>
        <w:t xml:space="preserve">mvn life cycle to build &amp; deploy </w:t>
      </w:r>
    </w:p>
    <w:p w14:paraId="1FAEF0E6" w14:textId="77777777" w:rsidR="00A1008C" w:rsidRDefault="000D5352">
      <w:pPr>
        <w:numPr>
          <w:ilvl w:val="0"/>
          <w:numId w:val="5"/>
        </w:numPr>
        <w:spacing w:after="9"/>
        <w:ind w:right="531" w:hanging="360"/>
      </w:pPr>
      <w:r>
        <w:t xml:space="preserve">Run the project  </w:t>
      </w:r>
    </w:p>
    <w:p w14:paraId="155C740F" w14:textId="77777777" w:rsidR="00A1008C" w:rsidRDefault="000D5352">
      <w:pPr>
        <w:spacing w:after="57" w:line="259" w:lineRule="auto"/>
        <w:ind w:left="19" w:right="0" w:firstLine="0"/>
        <w:jc w:val="left"/>
      </w:pPr>
      <w:r>
        <w:t xml:space="preserve"> </w:t>
      </w:r>
    </w:p>
    <w:p w14:paraId="16DD2863" w14:textId="77777777" w:rsidR="00A1008C" w:rsidRDefault="000D5352">
      <w:pPr>
        <w:pStyle w:val="Heading1"/>
        <w:ind w:left="14"/>
      </w:pPr>
      <w:r>
        <w:t xml:space="preserve">Project Files </w:t>
      </w:r>
    </w:p>
    <w:p w14:paraId="3D6315A3" w14:textId="77777777" w:rsidR="00A1008C" w:rsidRDefault="000D5352">
      <w:pPr>
        <w:spacing w:after="203"/>
        <w:ind w:left="14" w:right="531"/>
      </w:pPr>
      <w:r>
        <w:t xml:space="preserve">You can only work upon below files. You are allowed to create custom exception classes and controller advice class. </w:t>
      </w:r>
    </w:p>
    <w:p w14:paraId="1D41E67C" w14:textId="77777777" w:rsidR="00A1008C" w:rsidRDefault="000D5352">
      <w:pPr>
        <w:numPr>
          <w:ilvl w:val="0"/>
          <w:numId w:val="6"/>
        </w:numPr>
        <w:ind w:right="531" w:hanging="360"/>
      </w:pPr>
      <w:r>
        <w:t xml:space="preserve">HomeDeliveryController.java </w:t>
      </w:r>
    </w:p>
    <w:p w14:paraId="0433D57A" w14:textId="77777777" w:rsidR="00A1008C" w:rsidRDefault="000D5352">
      <w:pPr>
        <w:numPr>
          <w:ilvl w:val="0"/>
          <w:numId w:val="6"/>
        </w:numPr>
        <w:ind w:right="531" w:hanging="360"/>
      </w:pPr>
      <w:r>
        <w:t xml:space="preserve">HomeDeliveryService.java </w:t>
      </w:r>
    </w:p>
    <w:p w14:paraId="53916629" w14:textId="77777777" w:rsidR="00A1008C" w:rsidRDefault="000D5352">
      <w:pPr>
        <w:numPr>
          <w:ilvl w:val="0"/>
          <w:numId w:val="6"/>
        </w:numPr>
        <w:ind w:right="531" w:hanging="360"/>
      </w:pPr>
      <w:r>
        <w:t xml:space="preserve">DeliveryGuyRepository.java </w:t>
      </w:r>
    </w:p>
    <w:p w14:paraId="0C091F9E" w14:textId="77777777" w:rsidR="00A1008C" w:rsidRDefault="000D5352">
      <w:pPr>
        <w:numPr>
          <w:ilvl w:val="0"/>
          <w:numId w:val="6"/>
        </w:numPr>
        <w:spacing w:after="167"/>
        <w:ind w:right="531" w:hanging="360"/>
      </w:pPr>
      <w:r>
        <w:t xml:space="preserve">DeliveryAddressRepository.java </w:t>
      </w:r>
    </w:p>
    <w:p w14:paraId="550EB961" w14:textId="77777777" w:rsidR="00A1008C" w:rsidRDefault="000D5352">
      <w:pPr>
        <w:spacing w:after="143" w:line="259" w:lineRule="auto"/>
        <w:ind w:left="0" w:right="0" w:firstLine="0"/>
        <w:jc w:val="left"/>
      </w:pPr>
      <w:r>
        <w:t xml:space="preserve"> </w:t>
      </w:r>
    </w:p>
    <w:p w14:paraId="30EA94EE" w14:textId="77777777" w:rsidR="00A1008C" w:rsidRDefault="000D5352">
      <w:pPr>
        <w:spacing w:after="36" w:line="259" w:lineRule="auto"/>
        <w:ind w:left="19" w:right="0" w:firstLine="0"/>
        <w:jc w:val="left"/>
      </w:pPr>
      <w:r>
        <w:rPr>
          <w:sz w:val="20"/>
        </w:rPr>
        <w:t xml:space="preserve"> </w:t>
      </w:r>
    </w:p>
    <w:p w14:paraId="32604E5F" w14:textId="77777777" w:rsidR="00A1008C" w:rsidRDefault="000D5352">
      <w:pPr>
        <w:spacing w:after="202" w:line="259" w:lineRule="auto"/>
        <w:ind w:left="19" w:right="0" w:firstLine="0"/>
        <w:jc w:val="left"/>
      </w:pPr>
      <w:r>
        <w:rPr>
          <w:sz w:val="24"/>
        </w:rPr>
        <w:t xml:space="preserve"> </w:t>
      </w:r>
    </w:p>
    <w:p w14:paraId="33AB592C" w14:textId="77777777" w:rsidR="00A1008C" w:rsidRDefault="000D5352">
      <w:pPr>
        <w:spacing w:after="0" w:line="259" w:lineRule="auto"/>
        <w:ind w:left="19" w:right="0" w:firstLine="0"/>
        <w:jc w:val="left"/>
      </w:pPr>
      <w:r>
        <w:rPr>
          <w:b/>
          <w:color w:val="1F3864"/>
          <w:sz w:val="28"/>
        </w:rPr>
        <w:t xml:space="preserve"> </w:t>
      </w:r>
    </w:p>
    <w:sectPr w:rsidR="00A1008C">
      <w:pgSz w:w="11906" w:h="16838"/>
      <w:pgMar w:top="1440" w:right="892" w:bottom="1514" w:left="1421"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bhijeet Wade" w:date="2022-08-24T14:28:00Z" w:initials="AW">
    <w:p w14:paraId="52275D30" w14:textId="77777777" w:rsidR="00A85A32" w:rsidRDefault="00A85A32" w:rsidP="003E37CB">
      <w:pPr>
        <w:pStyle w:val="CommentText"/>
        <w:jc w:val="left"/>
      </w:pPr>
      <w:r>
        <w:rPr>
          <w:rStyle w:val="CommentReference"/>
        </w:rPr>
        <w:annotationRef/>
      </w:r>
      <w:r>
        <w:t>The objectives of the question is mentioned in the Objective section, can we remove the objectives from here to avoid repetition?</w:t>
      </w:r>
    </w:p>
  </w:comment>
  <w:comment w:id="4" w:author="Abhijeet Wade" w:date="2022-08-24T14:29:00Z" w:initials="AW">
    <w:p w14:paraId="3D93866A" w14:textId="77777777" w:rsidR="00463ED5" w:rsidRDefault="00463ED5" w:rsidP="00463ED5">
      <w:pPr>
        <w:pStyle w:val="CommentText"/>
        <w:jc w:val="left"/>
      </w:pPr>
      <w:r>
        <w:rPr>
          <w:rStyle w:val="CommentReference"/>
        </w:rPr>
        <w:annotationRef/>
      </w:r>
      <w:r>
        <w:t>We believe the scenario of the question should be in the starting as it provides a clear storyline to the candidate. Currently the flow of the questions looks a bit confusing.</w:t>
      </w:r>
    </w:p>
  </w:comment>
  <w:comment w:id="54" w:author="Abhijeet Wade" w:date="2022-08-24T14:29:00Z" w:initials="AW">
    <w:p w14:paraId="41EF1807" w14:textId="77777777" w:rsidR="00A85A32" w:rsidRDefault="00A85A32" w:rsidP="000369F7">
      <w:pPr>
        <w:pStyle w:val="CommentText"/>
        <w:jc w:val="left"/>
      </w:pPr>
      <w:r>
        <w:rPr>
          <w:rStyle w:val="CommentReference"/>
        </w:rPr>
        <w:annotationRef/>
      </w:r>
      <w:r>
        <w:t>We believe the scenario of the question should be in the starting as it provides a clear storyline to the candidate. Currently the flow of the questions looks a bit confusing.</w:t>
      </w:r>
    </w:p>
  </w:comment>
  <w:comment w:id="56" w:author="Abhijeet Wade" w:date="2022-08-24T14:29:00Z" w:initials="AW">
    <w:p w14:paraId="4902EB2A" w14:textId="77777777" w:rsidR="00A85A32" w:rsidRDefault="00A85A32" w:rsidP="001547D2">
      <w:pPr>
        <w:pStyle w:val="CommentText"/>
        <w:jc w:val="left"/>
      </w:pPr>
      <w:r>
        <w:rPr>
          <w:rStyle w:val="CommentReference"/>
        </w:rPr>
        <w:annotationRef/>
      </w:r>
      <w:r>
        <w:t>We will have to change the names of people to American/British names to keep the questions in line with international context.</w:t>
      </w:r>
    </w:p>
  </w:comment>
  <w:comment w:id="73" w:author="Abhijeet Wade" w:date="2022-08-24T14:30:00Z" w:initials="AW">
    <w:p w14:paraId="203D1477" w14:textId="77777777" w:rsidR="00A85A32" w:rsidRDefault="00A85A32" w:rsidP="008567E7">
      <w:pPr>
        <w:pStyle w:val="CommentText"/>
        <w:jc w:val="left"/>
      </w:pPr>
      <w:r>
        <w:rPr>
          <w:rStyle w:val="CommentReference"/>
        </w:rPr>
        <w:annotationRef/>
      </w:r>
      <w:r>
        <w:t>Can we keep the objectives in the form of points?</w:t>
      </w:r>
    </w:p>
  </w:comment>
  <w:comment w:id="196" w:author="Gadkari, Pratiksha (2)" w:date="2022-08-24T12:22:00Z" w:initials="GP(">
    <w:p w14:paraId="77774D57" w14:textId="5D771B01" w:rsidR="005D1D05" w:rsidRDefault="005D1D05">
      <w:pPr>
        <w:pStyle w:val="CommentText"/>
      </w:pPr>
      <w:r>
        <w:rPr>
          <w:rStyle w:val="CommentReference"/>
        </w:rPr>
        <w:annotationRef/>
      </w:r>
      <w:r>
        <w:t>Since we have a frontend in this application, will the Jason response be considered as the final output or the proper functioning of the UI screens? Kindly provide some clarity on this point</w:t>
      </w:r>
    </w:p>
  </w:comment>
  <w:comment w:id="198" w:author="Sushma" w:date="2022-08-24T18:44:00Z" w:initials="S">
    <w:p w14:paraId="41517FD5" w14:textId="3DA10980" w:rsidR="009630A5" w:rsidRDefault="009630A5">
      <w:pPr>
        <w:pStyle w:val="CommentText"/>
      </w:pPr>
      <w:r>
        <w:rPr>
          <w:rStyle w:val="CommentReference"/>
        </w:rPr>
        <w:annotationRef/>
      </w:r>
      <w:r>
        <w:t>The proper functioning of the UI screens can be considered as final output.</w:t>
      </w:r>
    </w:p>
  </w:comment>
  <w:comment w:id="197" w:author="Abhijeet Wade" w:date="2022-08-24T14:30:00Z" w:initials="AW">
    <w:p w14:paraId="40E2E1EA" w14:textId="77777777" w:rsidR="00A85A32" w:rsidRDefault="00A85A32" w:rsidP="00234F09">
      <w:pPr>
        <w:pStyle w:val="CommentText"/>
        <w:jc w:val="left"/>
      </w:pPr>
      <w:r>
        <w:rPr>
          <w:rStyle w:val="CommentReference"/>
        </w:rPr>
        <w:annotationRef/>
      </w:r>
      <w:r>
        <w:t>Since we have a frontend in this application, will the Jason response be considered as the final output or the proper functioning of the UI screens? Kindly provide some clarity on this point</w:t>
      </w:r>
    </w:p>
  </w:comment>
  <w:comment w:id="199" w:author="Sushma" w:date="2022-08-24T18:50:00Z" w:initials="S">
    <w:p w14:paraId="2DEAF7E3" w14:textId="39F0B04D" w:rsidR="007E4472" w:rsidRDefault="007E4472">
      <w:pPr>
        <w:pStyle w:val="CommentText"/>
      </w:pPr>
      <w:r>
        <w:rPr>
          <w:rStyle w:val="CommentReference"/>
        </w:rPr>
        <w:annotationRef/>
      </w:r>
      <w:r>
        <w:t>The proper functioning of the UI screens can be considered as final output.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275D30" w15:done="0"/>
  <w15:commentEx w15:paraId="3D93866A" w15:done="0"/>
  <w15:commentEx w15:paraId="41EF1807" w15:done="0"/>
  <w15:commentEx w15:paraId="4902EB2A" w15:done="0"/>
  <w15:commentEx w15:paraId="203D1477" w15:done="0"/>
  <w15:commentEx w15:paraId="77774D57" w15:done="0"/>
  <w15:commentEx w15:paraId="41517FD5" w15:paraIdParent="77774D57" w15:done="0"/>
  <w15:commentEx w15:paraId="40E2E1EA" w15:done="0"/>
  <w15:commentEx w15:paraId="2DEAF7E3" w15:paraIdParent="40E2E1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B3FD" w16cex:dateUtc="2022-08-24T08:58:00Z"/>
  <w16cex:commentExtensible w16cex:durableId="26B0B430" w16cex:dateUtc="2022-08-24T08:59:00Z"/>
  <w16cex:commentExtensible w16cex:durableId="26B0B447" w16cex:dateUtc="2022-08-24T08:59:00Z"/>
  <w16cex:commentExtensible w16cex:durableId="26B0B46C" w16cex:dateUtc="2022-08-24T09:00:00Z"/>
  <w16cex:commentExtensible w16cex:durableId="26B0B490" w16cex:dateUtc="2022-08-24T0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275D30" w16cid:durableId="26B0B3FD"/>
  <w16cid:commentId w16cid:paraId="41EF1807" w16cid:durableId="26B0B430"/>
  <w16cid:commentId w16cid:paraId="4902EB2A" w16cid:durableId="26B0B447"/>
  <w16cid:commentId w16cid:paraId="203D1477" w16cid:durableId="26B0B46C"/>
  <w16cid:commentId w16cid:paraId="77774D57" w16cid:durableId="26B0B3EA"/>
  <w16cid:commentId w16cid:paraId="40E2E1EA" w16cid:durableId="26B0B49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926F6" w14:textId="77777777" w:rsidR="007F500D" w:rsidRDefault="007F500D" w:rsidP="000D5352">
      <w:pPr>
        <w:spacing w:after="0" w:line="240" w:lineRule="auto"/>
      </w:pPr>
      <w:r>
        <w:separator/>
      </w:r>
    </w:p>
  </w:endnote>
  <w:endnote w:type="continuationSeparator" w:id="0">
    <w:p w14:paraId="4CB67433" w14:textId="77777777" w:rsidR="007F500D" w:rsidRDefault="007F500D" w:rsidP="000D5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59259" w14:textId="77777777" w:rsidR="007F500D" w:rsidRDefault="007F500D" w:rsidP="000D5352">
      <w:pPr>
        <w:spacing w:after="0" w:line="240" w:lineRule="auto"/>
      </w:pPr>
      <w:r>
        <w:separator/>
      </w:r>
    </w:p>
  </w:footnote>
  <w:footnote w:type="continuationSeparator" w:id="0">
    <w:p w14:paraId="32E62071" w14:textId="77777777" w:rsidR="007F500D" w:rsidRDefault="007F500D" w:rsidP="000D5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1763"/>
    <w:multiLevelType w:val="hybridMultilevel"/>
    <w:tmpl w:val="DEDE968E"/>
    <w:lvl w:ilvl="0" w:tplc="6DDAC7E4">
      <w:start w:val="1"/>
      <w:numFmt w:val="decimal"/>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56863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7A038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92844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85AE5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BA702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5C6B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BCFF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BA8B6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B31A98"/>
    <w:multiLevelType w:val="hybridMultilevel"/>
    <w:tmpl w:val="5E50A818"/>
    <w:lvl w:ilvl="0" w:tplc="C156A83A">
      <w:start w:val="1"/>
      <w:numFmt w:val="decimal"/>
      <w:lvlText w:val="%1."/>
      <w:lvlJc w:val="left"/>
      <w:pPr>
        <w:ind w:left="364" w:hanging="360"/>
      </w:pPr>
      <w:rPr>
        <w:rFonts w:hint="default"/>
        <w:b/>
        <w:i/>
      </w:rPr>
    </w:lvl>
    <w:lvl w:ilvl="1" w:tplc="40090019" w:tentative="1">
      <w:start w:val="1"/>
      <w:numFmt w:val="lowerLetter"/>
      <w:lvlText w:val="%2."/>
      <w:lvlJc w:val="left"/>
      <w:pPr>
        <w:ind w:left="1084" w:hanging="360"/>
      </w:pPr>
    </w:lvl>
    <w:lvl w:ilvl="2" w:tplc="4009001B" w:tentative="1">
      <w:start w:val="1"/>
      <w:numFmt w:val="lowerRoman"/>
      <w:lvlText w:val="%3."/>
      <w:lvlJc w:val="right"/>
      <w:pPr>
        <w:ind w:left="1804" w:hanging="180"/>
      </w:pPr>
    </w:lvl>
    <w:lvl w:ilvl="3" w:tplc="4009000F" w:tentative="1">
      <w:start w:val="1"/>
      <w:numFmt w:val="decimal"/>
      <w:lvlText w:val="%4."/>
      <w:lvlJc w:val="left"/>
      <w:pPr>
        <w:ind w:left="2524" w:hanging="360"/>
      </w:pPr>
    </w:lvl>
    <w:lvl w:ilvl="4" w:tplc="40090019" w:tentative="1">
      <w:start w:val="1"/>
      <w:numFmt w:val="lowerLetter"/>
      <w:lvlText w:val="%5."/>
      <w:lvlJc w:val="left"/>
      <w:pPr>
        <w:ind w:left="3244" w:hanging="360"/>
      </w:pPr>
    </w:lvl>
    <w:lvl w:ilvl="5" w:tplc="4009001B" w:tentative="1">
      <w:start w:val="1"/>
      <w:numFmt w:val="lowerRoman"/>
      <w:lvlText w:val="%6."/>
      <w:lvlJc w:val="right"/>
      <w:pPr>
        <w:ind w:left="3964" w:hanging="180"/>
      </w:pPr>
    </w:lvl>
    <w:lvl w:ilvl="6" w:tplc="4009000F" w:tentative="1">
      <w:start w:val="1"/>
      <w:numFmt w:val="decimal"/>
      <w:lvlText w:val="%7."/>
      <w:lvlJc w:val="left"/>
      <w:pPr>
        <w:ind w:left="4684" w:hanging="360"/>
      </w:pPr>
    </w:lvl>
    <w:lvl w:ilvl="7" w:tplc="40090019" w:tentative="1">
      <w:start w:val="1"/>
      <w:numFmt w:val="lowerLetter"/>
      <w:lvlText w:val="%8."/>
      <w:lvlJc w:val="left"/>
      <w:pPr>
        <w:ind w:left="5404" w:hanging="360"/>
      </w:pPr>
    </w:lvl>
    <w:lvl w:ilvl="8" w:tplc="4009001B" w:tentative="1">
      <w:start w:val="1"/>
      <w:numFmt w:val="lowerRoman"/>
      <w:lvlText w:val="%9."/>
      <w:lvlJc w:val="right"/>
      <w:pPr>
        <w:ind w:left="6124" w:hanging="180"/>
      </w:pPr>
    </w:lvl>
  </w:abstractNum>
  <w:abstractNum w:abstractNumId="2" w15:restartNumberingAfterBreak="0">
    <w:nsid w:val="28FA4220"/>
    <w:multiLevelType w:val="hybridMultilevel"/>
    <w:tmpl w:val="F856C0BC"/>
    <w:lvl w:ilvl="0" w:tplc="623C11BE">
      <w:start w:val="1"/>
      <w:numFmt w:val="decimal"/>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DE96FA">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CEF7BE">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7A2A24">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F45596">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0A8C7A">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C4C512">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CE6622">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405B16">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254C6F"/>
    <w:multiLevelType w:val="hybridMultilevel"/>
    <w:tmpl w:val="276CCBC0"/>
    <w:lvl w:ilvl="0" w:tplc="12187BCA">
      <w:start w:val="1"/>
      <w:numFmt w:val="lowerLetter"/>
      <w:lvlText w:val="%1."/>
      <w:lvlJc w:val="left"/>
      <w:pPr>
        <w:ind w:left="739"/>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1" w:tplc="8B42C978">
      <w:start w:val="1"/>
      <w:numFmt w:val="lowerLetter"/>
      <w:lvlText w:val="%2"/>
      <w:lvlJc w:val="left"/>
      <w:pPr>
        <w:ind w:left="144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2" w:tplc="830CC5F8">
      <w:start w:val="1"/>
      <w:numFmt w:val="lowerRoman"/>
      <w:lvlText w:val="%3"/>
      <w:lvlJc w:val="left"/>
      <w:pPr>
        <w:ind w:left="216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3" w:tplc="6ABC3B58">
      <w:start w:val="1"/>
      <w:numFmt w:val="decimal"/>
      <w:lvlText w:val="%4"/>
      <w:lvlJc w:val="left"/>
      <w:pPr>
        <w:ind w:left="288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4" w:tplc="32E03694">
      <w:start w:val="1"/>
      <w:numFmt w:val="lowerLetter"/>
      <w:lvlText w:val="%5"/>
      <w:lvlJc w:val="left"/>
      <w:pPr>
        <w:ind w:left="360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5" w:tplc="3450547E">
      <w:start w:val="1"/>
      <w:numFmt w:val="lowerRoman"/>
      <w:lvlText w:val="%6"/>
      <w:lvlJc w:val="left"/>
      <w:pPr>
        <w:ind w:left="432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6" w:tplc="DD92D8B6">
      <w:start w:val="1"/>
      <w:numFmt w:val="decimal"/>
      <w:lvlText w:val="%7"/>
      <w:lvlJc w:val="left"/>
      <w:pPr>
        <w:ind w:left="504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7" w:tplc="4AFABEEC">
      <w:start w:val="1"/>
      <w:numFmt w:val="lowerLetter"/>
      <w:lvlText w:val="%8"/>
      <w:lvlJc w:val="left"/>
      <w:pPr>
        <w:ind w:left="576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lvl w:ilvl="8" w:tplc="EEA014B6">
      <w:start w:val="1"/>
      <w:numFmt w:val="lowerRoman"/>
      <w:lvlText w:val="%9"/>
      <w:lvlJc w:val="left"/>
      <w:pPr>
        <w:ind w:left="6485"/>
      </w:pPr>
      <w:rPr>
        <w:rFonts w:ascii="Calibri" w:eastAsia="Calibri" w:hAnsi="Calibri" w:cs="Calibri"/>
        <w:b/>
        <w:bCs/>
        <w:i w:val="0"/>
        <w:strike w:val="0"/>
        <w:dstrike w:val="0"/>
        <w:color w:val="1F3864"/>
        <w:sz w:val="28"/>
        <w:szCs w:val="28"/>
        <w:u w:val="none" w:color="000000"/>
        <w:bdr w:val="none" w:sz="0" w:space="0" w:color="auto"/>
        <w:shd w:val="clear" w:color="auto" w:fill="auto"/>
        <w:vertAlign w:val="baseline"/>
      </w:rPr>
    </w:lvl>
  </w:abstractNum>
  <w:abstractNum w:abstractNumId="4" w15:restartNumberingAfterBreak="0">
    <w:nsid w:val="615A0169"/>
    <w:multiLevelType w:val="hybridMultilevel"/>
    <w:tmpl w:val="AFE451D2"/>
    <w:lvl w:ilvl="0" w:tplc="6D362480">
      <w:start w:val="1"/>
      <w:numFmt w:val="decimal"/>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4C0164">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848F2E">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A8EDB6">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CE7FA2">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0EA798">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D657FE">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C6DA42">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3EB0FC">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2A934F2"/>
    <w:multiLevelType w:val="hybridMultilevel"/>
    <w:tmpl w:val="B2945658"/>
    <w:lvl w:ilvl="0" w:tplc="EA94E014">
      <w:start w:val="1"/>
      <w:numFmt w:val="decimal"/>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E47A5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DED3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AE97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F49D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1E1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6C457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189B8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72DE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DD81273"/>
    <w:multiLevelType w:val="hybridMultilevel"/>
    <w:tmpl w:val="F5D22A52"/>
    <w:lvl w:ilvl="0" w:tplc="DECA7230">
      <w:start w:val="1"/>
      <w:numFmt w:val="decimal"/>
      <w:lvlText w:val="%1."/>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082D02">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4A6AC">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98927C">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54D0EC">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0AE054">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D8C468">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98BF22">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1A7162">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hma">
    <w15:presenceInfo w15:providerId="None" w15:userId="Sushma"/>
  </w15:person>
  <w15:person w15:author="Abhijeet Wade">
    <w15:presenceInfo w15:providerId="AD" w15:userId="S::abhijeetw@harbingergroup.com::d90138c2-99e9-4426-a4ee-2f9c65d295d6"/>
  </w15:person>
  <w15:person w15:author="Gadkari, Pratiksha (2)">
    <w15:presenceInfo w15:providerId="None" w15:userId="Gadkari, Pratiksha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08C"/>
    <w:rsid w:val="000B0ED4"/>
    <w:rsid w:val="000D5352"/>
    <w:rsid w:val="00176E19"/>
    <w:rsid w:val="00223CE9"/>
    <w:rsid w:val="00463ED5"/>
    <w:rsid w:val="005D1D05"/>
    <w:rsid w:val="007E4472"/>
    <w:rsid w:val="007F500D"/>
    <w:rsid w:val="008E6351"/>
    <w:rsid w:val="009630A5"/>
    <w:rsid w:val="00A1008C"/>
    <w:rsid w:val="00A85A32"/>
    <w:rsid w:val="00E50EE7"/>
    <w:rsid w:val="00E77172"/>
    <w:rsid w:val="00EA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92860"/>
  <w15:docId w15:val="{79DD5AFF-0FDA-43DA-83C6-5347A238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0A5"/>
    <w:pPr>
      <w:spacing w:after="40" w:line="249" w:lineRule="auto"/>
      <w:ind w:left="29" w:right="544"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9"/>
      <w:ind w:left="29" w:hanging="10"/>
      <w:outlineLvl w:val="0"/>
    </w:pPr>
    <w:rPr>
      <w:rFonts w:ascii="Calibri" w:eastAsia="Calibri" w:hAnsi="Calibri" w:cs="Calibri"/>
      <w:b/>
      <w:color w:val="1F386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F3864"/>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2159"/>
    <w:rPr>
      <w:sz w:val="16"/>
      <w:szCs w:val="16"/>
    </w:rPr>
  </w:style>
  <w:style w:type="paragraph" w:styleId="CommentText">
    <w:name w:val="annotation text"/>
    <w:basedOn w:val="Normal"/>
    <w:link w:val="CommentTextChar"/>
    <w:uiPriority w:val="99"/>
    <w:unhideWhenUsed/>
    <w:rsid w:val="00EA2159"/>
    <w:pPr>
      <w:spacing w:line="240" w:lineRule="auto"/>
    </w:pPr>
    <w:rPr>
      <w:sz w:val="20"/>
      <w:szCs w:val="20"/>
    </w:rPr>
  </w:style>
  <w:style w:type="character" w:customStyle="1" w:styleId="CommentTextChar">
    <w:name w:val="Comment Text Char"/>
    <w:basedOn w:val="DefaultParagraphFont"/>
    <w:link w:val="CommentText"/>
    <w:uiPriority w:val="99"/>
    <w:rsid w:val="00EA2159"/>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A2159"/>
    <w:rPr>
      <w:b/>
      <w:bCs/>
    </w:rPr>
  </w:style>
  <w:style w:type="character" w:customStyle="1" w:styleId="CommentSubjectChar">
    <w:name w:val="Comment Subject Char"/>
    <w:basedOn w:val="CommentTextChar"/>
    <w:link w:val="CommentSubject"/>
    <w:uiPriority w:val="99"/>
    <w:semiHidden/>
    <w:rsid w:val="00EA2159"/>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A21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159"/>
    <w:rPr>
      <w:rFonts w:ascii="Segoe UI" w:eastAsia="Calibri" w:hAnsi="Segoe UI" w:cs="Segoe UI"/>
      <w:color w:val="000000"/>
      <w:sz w:val="18"/>
      <w:szCs w:val="18"/>
    </w:rPr>
  </w:style>
  <w:style w:type="paragraph" w:styleId="Revision">
    <w:name w:val="Revision"/>
    <w:hidden/>
    <w:uiPriority w:val="99"/>
    <w:semiHidden/>
    <w:rsid w:val="00A85A32"/>
    <w:pPr>
      <w:spacing w:after="0" w:line="240" w:lineRule="auto"/>
    </w:pPr>
    <w:rPr>
      <w:rFonts w:ascii="Calibri" w:eastAsia="Calibri" w:hAnsi="Calibri" w:cs="Calibri"/>
      <w:color w:val="000000"/>
    </w:rPr>
  </w:style>
  <w:style w:type="paragraph" w:styleId="ListParagraph">
    <w:name w:val="List Paragraph"/>
    <w:basedOn w:val="Normal"/>
    <w:uiPriority w:val="34"/>
    <w:qFormat/>
    <w:rsid w:val="00E7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g"/><Relationship Id="rId17"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6</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cp:lastModifiedBy>Sushma</cp:lastModifiedBy>
  <cp:revision>9</cp:revision>
  <dcterms:created xsi:type="dcterms:W3CDTF">2022-08-24T07:02:00Z</dcterms:created>
  <dcterms:modified xsi:type="dcterms:W3CDTF">2022-08-24T13:26:00Z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2022-08-24T06:38:22Z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11467f76-9861-451f-bc2e-8a872021caaa</vt:lpwstr>
  </property>
  <property fmtid="{D5CDD505-2E9C-101B-9397-08002B2CF9AE}" pid="8" name="MSIP_Label_38f1469a-2c2a-4aee-b92b-090d4c5468ff_ContentBits">
    <vt:lpwstr>0</vt:lpwstr>
  </property>
</Properties>
</file>